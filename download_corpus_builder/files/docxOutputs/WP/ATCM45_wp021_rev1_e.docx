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031688" w14:textId="77777777" w:rsidR="00C26F2D" w:rsidRPr="00BF077B" w:rsidRDefault="000E2D44" w:rsidP="00BF077B">
      <w:pPr>
        <w:pStyle w:val="ATSNormal"/>
        <w:rPr>
          <w:rStyle w:val="Ttulodellibro"/>
        </w:rPr>
      </w:pPr>
    </w:p>
    <w:p w14:paraId="10840ACB" w14:textId="77777777" w:rsidR="002F0A13" w:rsidRDefault="000E2D44" w:rsidP="004B4A60">
      <w:pPr>
        <w:rPr>
          <w:b/>
          <w:u w:val="single"/>
          <w:lang w:val="es-ES_tradnl"/>
        </w:rPr>
      </w:pPr>
    </w:p>
    <w:p w14:paraId="349EC7BE" w14:textId="77777777" w:rsidR="002F0A13" w:rsidRDefault="000E2D44" w:rsidP="004B4A60">
      <w:pPr>
        <w:rPr>
          <w:b/>
          <w:u w:val="single"/>
          <w:lang w:val="es-ES_tradnl"/>
        </w:rPr>
      </w:pPr>
    </w:p>
    <w:p w14:paraId="4A618E21" w14:textId="77777777" w:rsidR="002F0A13" w:rsidRDefault="000E2D44" w:rsidP="004B4A60">
      <w:pPr>
        <w:rPr>
          <w:b/>
          <w:u w:val="single"/>
          <w:lang w:val="es-ES_tradnl"/>
        </w:rPr>
      </w:pPr>
    </w:p>
    <w:p w14:paraId="1B96541E" w14:textId="77777777" w:rsidR="002F0A13" w:rsidRDefault="000E2D44" w:rsidP="004B4A60">
      <w:pPr>
        <w:rPr>
          <w:b/>
          <w:u w:val="single"/>
          <w:lang w:val="es-ES_tradnl"/>
        </w:rPr>
      </w:pPr>
    </w:p>
    <w:p w14:paraId="7125CB5A" w14:textId="77777777" w:rsidR="00C26F2D" w:rsidRDefault="000E2D44" w:rsidP="004B4A60">
      <w:pPr>
        <w:rPr>
          <w:b/>
          <w:u w:val="single"/>
          <w:lang w:val="es-ES_tradnl"/>
        </w:rPr>
      </w:pPr>
    </w:p>
    <w:p w14:paraId="51F72E56" w14:textId="77777777" w:rsidR="004B4A60" w:rsidRPr="0057246E" w:rsidRDefault="002142E5" w:rsidP="001B789F">
      <w:pPr>
        <w:pStyle w:val="ATSTitle"/>
      </w:pPr>
      <w:bookmarkStart w:id="0" w:name="name"/>
      <w:r>
        <w:t>Update to the Procedure for CEP consideration of draft CEEs</w:t>
      </w:r>
      <w:bookmarkEnd w:id="0"/>
    </w:p>
    <w:p w14:paraId="12B96FCA" w14:textId="77777777" w:rsidR="004B4A60" w:rsidRPr="0057246E" w:rsidRDefault="000E2D44" w:rsidP="00F75424">
      <w:pPr>
        <w:jc w:val="center"/>
      </w:pPr>
    </w:p>
    <w:p w14:paraId="6F0243FD" w14:textId="77777777" w:rsidR="004B4A60" w:rsidRPr="002F0A13" w:rsidRDefault="000E2D44" w:rsidP="002F0A13"/>
    <w:p w14:paraId="44F7362C" w14:textId="77777777" w:rsidR="004B4A60" w:rsidRDefault="000E2D44" w:rsidP="00F75424">
      <w:pPr>
        <w:jc w:val="center"/>
      </w:pPr>
      <w:bookmarkStart w:id="1" w:name="memo"/>
      <w:bookmarkEnd w:id="1"/>
    </w:p>
    <w:p w14:paraId="5AE61A2A" w14:textId="77777777" w:rsidR="0097629D" w:rsidRDefault="000E2D44" w:rsidP="00F75424">
      <w:pPr>
        <w:jc w:val="center"/>
      </w:pPr>
    </w:p>
    <w:p w14:paraId="4886917A" w14:textId="77777777" w:rsidR="0097629D" w:rsidRDefault="000E2D44" w:rsidP="00F75424">
      <w:pPr>
        <w:jc w:val="center"/>
      </w:pPr>
    </w:p>
    <w:p w14:paraId="6D87D573" w14:textId="77777777" w:rsidR="0097629D" w:rsidRDefault="000E2D44" w:rsidP="00F75424">
      <w:pPr>
        <w:jc w:val="center"/>
      </w:pPr>
    </w:p>
    <w:p w14:paraId="0F149EB5" w14:textId="77777777" w:rsidR="0097629D" w:rsidRPr="00C26F2D" w:rsidRDefault="000E2D44" w:rsidP="00F75424">
      <w:pPr>
        <w:jc w:val="center"/>
      </w:pPr>
    </w:p>
    <w:p w14:paraId="25193808" w14:textId="77777777" w:rsidR="004B4A60" w:rsidRPr="0057246E" w:rsidRDefault="000E2D44" w:rsidP="004B4A60"/>
    <w:p w14:paraId="5387602C" w14:textId="77777777" w:rsidR="00C26F2D" w:rsidRDefault="000E2D44" w:rsidP="00952E9F">
      <w:pPr>
        <w:sectPr w:rsidR="00C26F2D" w:rsidSect="00D5023C">
          <w:headerReference w:type="default" r:id="rId8"/>
          <w:footerReference w:type="even" r:id="rId9"/>
          <w:footerReference w:type="default" r:id="rId10"/>
          <w:pgSz w:w="11907" w:h="16840" w:code="9"/>
          <w:pgMar w:top="1134" w:right="1701" w:bottom="1134" w:left="1701" w:header="709" w:footer="709" w:gutter="0"/>
          <w:cols w:space="708"/>
          <w:docGrid w:linePitch="360"/>
        </w:sectPr>
      </w:pPr>
    </w:p>
    <w:p w14:paraId="39AB44BE" w14:textId="77777777" w:rsidR="002142E5" w:rsidRPr="00DE77E5" w:rsidRDefault="002142E5" w:rsidP="002142E5">
      <w:pPr>
        <w:pStyle w:val="ATSHeading1"/>
      </w:pPr>
      <w:r w:rsidRPr="00C01C4D">
        <w:lastRenderedPageBreak/>
        <w:t>Update to the Procedure for CEP consideration of draft CEEs</w:t>
      </w:r>
    </w:p>
    <w:p w14:paraId="0DAD791E" w14:textId="77777777" w:rsidR="002142E5" w:rsidRDefault="002142E5" w:rsidP="002142E5">
      <w:pPr>
        <w:pStyle w:val="ATSHeading2"/>
      </w:pPr>
      <w:r>
        <w:t>Summary</w:t>
      </w:r>
    </w:p>
    <w:p w14:paraId="530C3C5A" w14:textId="77777777" w:rsidR="002142E5" w:rsidRDefault="002142E5" w:rsidP="002142E5">
      <w:r>
        <w:t>This paper proposes to update the Procedure for intersessional CEP consideration of draft Comprehensive Environmental Evaluations (CEEs) adopted in 2017 as Appendix 3 to the CEP XX Report, with the aim of facilitating compliance with the provisions of Article 3 of Annex I to the Protocol, improving intersessional discussions, and facilitating the availability of draft CEEs in a timely and effective manner with the assistance of the Secretariat.</w:t>
      </w:r>
    </w:p>
    <w:p w14:paraId="17743B57" w14:textId="77777777" w:rsidR="002142E5" w:rsidRDefault="002142E5" w:rsidP="002142E5">
      <w:pPr>
        <w:pStyle w:val="ATSHeading2"/>
      </w:pPr>
      <w:r>
        <w:t>Background</w:t>
      </w:r>
    </w:p>
    <w:p w14:paraId="611528A2" w14:textId="77777777" w:rsidR="002142E5" w:rsidRDefault="002142E5" w:rsidP="002142E5">
      <w:r>
        <w:t>Paragraphs 3 and 4 of Article 3 of Annex I to the Madrid Protocol address the intersessional consideration of draft Comprehensive Environmental Evaluations by the CEP. They establish that:</w:t>
      </w:r>
    </w:p>
    <w:p w14:paraId="03C4B941" w14:textId="77777777" w:rsidR="002142E5" w:rsidRDefault="002142E5" w:rsidP="002142E5"/>
    <w:p w14:paraId="2D03A365" w14:textId="77777777" w:rsidR="002142E5" w:rsidRDefault="002142E5" w:rsidP="002142E5">
      <w:pPr>
        <w:pStyle w:val="ATSQuote"/>
      </w:pPr>
      <w:r>
        <w:t xml:space="preserve"> 3. The draft Comprehensive Environmental Evaluation shall be made publicly available and shall be circulated to all Parties, which shall also make it publicly available, for comment. A period of 90 days shall be allowed for the receipt of comments.</w:t>
      </w:r>
    </w:p>
    <w:p w14:paraId="7FA016AE" w14:textId="77777777" w:rsidR="002142E5" w:rsidRDefault="002142E5" w:rsidP="002142E5">
      <w:pPr>
        <w:pStyle w:val="ATSQuote"/>
      </w:pPr>
      <w:r>
        <w:br/>
        <w:t>4. The draft Comprehensive Environmental Evaluation shall be forwarded to the Committee at the same time as it is circulated to the Parties, and at least 120 days before the next Antarctic Treaty Consultative Meeting, for consideration as appropriate.</w:t>
      </w:r>
    </w:p>
    <w:p w14:paraId="3B930BDF" w14:textId="77777777" w:rsidR="002142E5" w:rsidRDefault="002142E5" w:rsidP="002142E5"/>
    <w:p w14:paraId="133B2AD4" w14:textId="77777777" w:rsidR="002142E5" w:rsidRDefault="002142E5" w:rsidP="002142E5">
      <w:r>
        <w:t xml:space="preserve">To comply with this requirement, in 1999 the Committee adopted its first “Guidelines for CEP Consideration of Draft CEEs” (Annex 4 to CEP II Report). In 2017 the Committee updated these guidelines, adopting the “Procedures for intersessional CEP consideration of draft CEEs” (Appendix 3 to CEP XX Report). </w:t>
      </w:r>
    </w:p>
    <w:p w14:paraId="5FE6BF0F" w14:textId="77777777" w:rsidR="002142E5" w:rsidRDefault="002142E5" w:rsidP="002142E5">
      <w:pPr>
        <w:pStyle w:val="ATSHeading2"/>
      </w:pPr>
      <w:r>
        <w:t>Analysis of the current situation</w:t>
      </w:r>
    </w:p>
    <w:p w14:paraId="323C9D8F" w14:textId="77777777" w:rsidR="002142E5" w:rsidRDefault="002142E5" w:rsidP="002142E5">
      <w:r>
        <w:t>Since the adoption of the Guidelines in 2017, Parties submitted five new draft CEEs, which were successfully processed in accordance with the guidelines, even under the challenging circumstances created by the COVID-19 pandemic. Through the processing of these draft CEEs areas that could benefit from further improvement of the guidelines have been identified.</w:t>
      </w:r>
    </w:p>
    <w:p w14:paraId="5A753B22" w14:textId="77777777" w:rsidR="002142E5" w:rsidRDefault="002142E5" w:rsidP="002142E5"/>
    <w:p w14:paraId="5E6A6C6E" w14:textId="77777777" w:rsidR="002142E5" w:rsidRDefault="002142E5" w:rsidP="002142E5">
      <w:r>
        <w:t>The co-sponsors of this Working Paper have identified three areas where further refinement of the procedure would be beneficial and clarifying. These are:</w:t>
      </w:r>
    </w:p>
    <w:p w14:paraId="33CE9313" w14:textId="77777777" w:rsidR="002142E5" w:rsidRDefault="002142E5" w:rsidP="002142E5"/>
    <w:p w14:paraId="16ED14F3" w14:textId="77777777" w:rsidR="002142E5" w:rsidRDefault="002142E5" w:rsidP="002142E5">
      <w:pPr>
        <w:pStyle w:val="Prrafodelista"/>
        <w:numPr>
          <w:ilvl w:val="0"/>
          <w:numId w:val="21"/>
        </w:numPr>
      </w:pPr>
      <w:r>
        <w:rPr>
          <w:b/>
          <w:bCs/>
        </w:rPr>
        <w:t>Advance notice</w:t>
      </w:r>
      <w:r>
        <w:t>: The current guidelines lack provisions for advance notice to the CEP Chair, which would allow the Chair to prepare for the establishment of the ICG that will discuss the draft CEE once available.</w:t>
      </w:r>
    </w:p>
    <w:p w14:paraId="204967F9" w14:textId="77777777" w:rsidR="002142E5" w:rsidRDefault="002142E5" w:rsidP="002142E5">
      <w:pPr>
        <w:pStyle w:val="Prrafodelista"/>
        <w:numPr>
          <w:ilvl w:val="0"/>
          <w:numId w:val="21"/>
        </w:numPr>
      </w:pPr>
      <w:r>
        <w:rPr>
          <w:b/>
          <w:bCs/>
        </w:rPr>
        <w:t>Communication</w:t>
      </w:r>
      <w:r>
        <w:t>: The current guidelines state that the proponent of a draft CEE shall circulate it to Members and notify the CEP Chair (paragraph 4</w:t>
      </w:r>
      <w:proofErr w:type="gramStart"/>
      <w:r>
        <w:t>), and</w:t>
      </w:r>
      <w:proofErr w:type="gramEnd"/>
      <w:r>
        <w:t xml:space="preserve"> post the draft CEE online (paragraph 5), but gives no indication of how to effectuate this. In practice, the Secretariat has been a crucial point of contact </w:t>
      </w:r>
      <w:proofErr w:type="gramStart"/>
      <w:r>
        <w:t>with regard to</w:t>
      </w:r>
      <w:proofErr w:type="gramEnd"/>
      <w:r>
        <w:t xml:space="preserve"> these matters. </w:t>
      </w:r>
    </w:p>
    <w:p w14:paraId="3B26900D" w14:textId="77777777" w:rsidR="002142E5" w:rsidRDefault="002142E5" w:rsidP="002142E5">
      <w:pPr>
        <w:pStyle w:val="Prrafodelista"/>
        <w:numPr>
          <w:ilvl w:val="0"/>
          <w:numId w:val="21"/>
        </w:numPr>
      </w:pPr>
      <w:r>
        <w:rPr>
          <w:b/>
          <w:bCs/>
        </w:rPr>
        <w:t>Translation</w:t>
      </w:r>
      <w:r>
        <w:t xml:space="preserve">: The current guidelines make provisions for the translation of the draft CEE (paragraph 5 bis), without establishing a clear timeline. </w:t>
      </w:r>
    </w:p>
    <w:p w14:paraId="51711F55" w14:textId="77777777" w:rsidR="002142E5" w:rsidRDefault="002142E5" w:rsidP="002142E5"/>
    <w:p w14:paraId="7BCBED32" w14:textId="77777777" w:rsidR="002142E5" w:rsidRDefault="002142E5" w:rsidP="002142E5">
      <w:pPr>
        <w:pStyle w:val="ATSHeading2"/>
      </w:pPr>
      <w:r>
        <w:lastRenderedPageBreak/>
        <w:t>Proposal</w:t>
      </w:r>
    </w:p>
    <w:p w14:paraId="595797E4" w14:textId="77777777" w:rsidR="002142E5" w:rsidRDefault="002142E5" w:rsidP="002142E5"/>
    <w:p w14:paraId="106AE211" w14:textId="77777777" w:rsidR="002142E5" w:rsidRDefault="002142E5" w:rsidP="002142E5">
      <w:r>
        <w:t>Based on these observations, the co-sponsors of this Working Paper have drafted a revised version of the Procedure for CEP consideration of draft CEEs (attached). The changes proposed can be summarised as follows:</w:t>
      </w:r>
    </w:p>
    <w:p w14:paraId="6F6F70A7" w14:textId="77777777" w:rsidR="002142E5" w:rsidRDefault="002142E5" w:rsidP="002142E5"/>
    <w:p w14:paraId="2141A5A4" w14:textId="77777777" w:rsidR="002142E5" w:rsidRPr="00A02F03" w:rsidRDefault="002142E5" w:rsidP="002142E5">
      <w:pPr>
        <w:pStyle w:val="Prrafodelista"/>
        <w:numPr>
          <w:ilvl w:val="0"/>
          <w:numId w:val="21"/>
        </w:numPr>
      </w:pPr>
      <w:r>
        <w:rPr>
          <w:b/>
          <w:bCs/>
        </w:rPr>
        <w:t>Advance notice</w:t>
      </w:r>
      <w:r>
        <w:t xml:space="preserve">: The proposed guidelines encourage proponents to inform the CEP Chair, as early as possible, of their intention to submit a draft CEE, </w:t>
      </w:r>
      <w:r>
        <w:rPr>
          <w:spacing w:val="-2"/>
        </w:rPr>
        <w:t xml:space="preserve">so that the Chair can make the necessary arrangements for intersessional discussions of the draft CEE in a timely manner </w:t>
      </w:r>
      <w:r w:rsidRPr="00A02F03">
        <w:rPr>
          <w:spacing w:val="-2"/>
        </w:rPr>
        <w:t>(</w:t>
      </w:r>
      <w:r w:rsidRPr="00A02F03">
        <w:rPr>
          <w:spacing w:val="-2"/>
          <w:rPrChange w:id="8" w:author="ATSUSER02" w:date="2023-05-28T16:22:00Z">
            <w:rPr>
              <w:spacing w:val="-2"/>
              <w:highlight w:val="yellow"/>
            </w:rPr>
          </w:rPrChange>
        </w:rPr>
        <w:t>paragraph 3</w:t>
      </w:r>
      <w:r w:rsidRPr="00A02F03">
        <w:rPr>
          <w:spacing w:val="-2"/>
        </w:rPr>
        <w:t>).</w:t>
      </w:r>
    </w:p>
    <w:p w14:paraId="6E7C3880" w14:textId="77777777" w:rsidR="002142E5" w:rsidRPr="00A02F03" w:rsidRDefault="002142E5" w:rsidP="002142E5">
      <w:pPr>
        <w:pStyle w:val="Prrafodelista"/>
        <w:numPr>
          <w:ilvl w:val="0"/>
          <w:numId w:val="21"/>
        </w:numPr>
      </w:pPr>
      <w:r w:rsidRPr="00A02F03">
        <w:rPr>
          <w:b/>
          <w:bCs/>
        </w:rPr>
        <w:t>Communication</w:t>
      </w:r>
      <w:r w:rsidRPr="00A02F03">
        <w:t>: The proposed guidelines request that the proponent submit the Draft CEE to the Secretariat (</w:t>
      </w:r>
      <w:r w:rsidRPr="00A02F03">
        <w:rPr>
          <w:rPrChange w:id="9" w:author="ATSUSER02" w:date="2023-05-28T16:22:00Z">
            <w:rPr>
              <w:highlight w:val="yellow"/>
            </w:rPr>
          </w:rPrChange>
        </w:rPr>
        <w:t>paragraph 5</w:t>
      </w:r>
      <w:r w:rsidRPr="00A02F03">
        <w:t>), who immediately upon receipt of the draft CEE should notify the CEP Chair and then post the draft CEE (or a link to it) on the CEP section of its website (</w:t>
      </w:r>
      <w:r w:rsidRPr="00A02F03">
        <w:rPr>
          <w:rPrChange w:id="10" w:author="ATSUSER02" w:date="2023-05-28T16:22:00Z">
            <w:rPr>
              <w:highlight w:val="yellow"/>
            </w:rPr>
          </w:rPrChange>
        </w:rPr>
        <w:t>paragraph 6</w:t>
      </w:r>
      <w:r w:rsidRPr="00A02F03">
        <w:t>). The CEP Chair shall upon notification from the Secretariat notify CEP contact points (</w:t>
      </w:r>
      <w:r w:rsidRPr="00A02F03">
        <w:rPr>
          <w:rPrChange w:id="11" w:author="ATSUSER02" w:date="2023-05-28T16:22:00Z">
            <w:rPr>
              <w:highlight w:val="yellow"/>
            </w:rPr>
          </w:rPrChange>
        </w:rPr>
        <w:t>paragraph 7</w:t>
      </w:r>
      <w:r w:rsidRPr="00A02F03">
        <w:t>).</w:t>
      </w:r>
    </w:p>
    <w:p w14:paraId="2E9081FC" w14:textId="77777777" w:rsidR="002142E5" w:rsidRPr="00A02F03" w:rsidRDefault="002142E5" w:rsidP="002142E5">
      <w:pPr>
        <w:pStyle w:val="Prrafodelista"/>
        <w:numPr>
          <w:ilvl w:val="0"/>
          <w:numId w:val="21"/>
        </w:numPr>
      </w:pPr>
      <w:r w:rsidRPr="00A02F03">
        <w:rPr>
          <w:b/>
          <w:bCs/>
        </w:rPr>
        <w:t>Translation</w:t>
      </w:r>
      <w:r w:rsidRPr="00A02F03">
        <w:t>: The proposed guidelines encourage proponents to send the draft CEE to the Secretariat at least 165 days before the next ATCM (</w:t>
      </w:r>
      <w:r w:rsidRPr="00A02F03">
        <w:rPr>
          <w:rPrChange w:id="12" w:author="ATSUSER02" w:date="2023-05-28T16:22:00Z">
            <w:rPr>
              <w:highlight w:val="yellow"/>
            </w:rPr>
          </w:rPrChange>
        </w:rPr>
        <w:t>paragraph 4</w:t>
      </w:r>
      <w:r w:rsidRPr="00A02F03">
        <w:t>). In addition, they task the Secretariat to immediately send the draft CEE for translation into all other official languages and post these versions in the CEP section of its website as soon as possible, and as far as practical at least 120 days before the next ATCM (</w:t>
      </w:r>
      <w:r w:rsidRPr="00A02F03">
        <w:rPr>
          <w:rPrChange w:id="13" w:author="ATSUSER02" w:date="2023-05-28T16:22:00Z">
            <w:rPr>
              <w:highlight w:val="yellow"/>
            </w:rPr>
          </w:rPrChange>
        </w:rPr>
        <w:t>paragraph 8</w:t>
      </w:r>
      <w:r w:rsidRPr="00A02F03">
        <w:t>).</w:t>
      </w:r>
    </w:p>
    <w:p w14:paraId="78D76135" w14:textId="77777777" w:rsidR="002142E5" w:rsidRDefault="002142E5" w:rsidP="002142E5">
      <w:pPr>
        <w:pStyle w:val="Prrafodelista"/>
      </w:pPr>
    </w:p>
    <w:p w14:paraId="79B92516" w14:textId="77777777" w:rsidR="002142E5" w:rsidRDefault="002142E5" w:rsidP="002142E5">
      <w:pPr>
        <w:pStyle w:val="Prrafodelista"/>
        <w:ind w:left="0"/>
      </w:pPr>
      <w:r>
        <w:t xml:space="preserve">Other non-substantial edits have been included in the draft revised guidelines. </w:t>
      </w:r>
    </w:p>
    <w:p w14:paraId="4ED0C07E" w14:textId="77777777" w:rsidR="002142E5" w:rsidRDefault="002142E5" w:rsidP="002142E5"/>
    <w:p w14:paraId="39757339" w14:textId="77777777" w:rsidR="002142E5" w:rsidRDefault="002142E5" w:rsidP="002142E5">
      <w:r>
        <w:t>The co-sponsors invite Members to consider this proposal that relies on the assistance of the Secretariat and is aimed to facilitate compliance with Articles 3 and 4 of Annex I to the Protocol, enhance communication among all actors involved, and contribute to the high quality of the report prepared by ICG convenors to be discussed by Members during the CEP meeting.</w:t>
      </w:r>
    </w:p>
    <w:p w14:paraId="69D21630" w14:textId="77777777" w:rsidR="002142E5" w:rsidRDefault="002142E5" w:rsidP="002142E5"/>
    <w:p w14:paraId="3BAA3064" w14:textId="77777777" w:rsidR="002142E5" w:rsidRDefault="002142E5" w:rsidP="002142E5">
      <w:r>
        <w:br w:type="page"/>
      </w:r>
    </w:p>
    <w:p w14:paraId="0B0F36F6" w14:textId="77777777" w:rsidR="002142E5" w:rsidRDefault="002142E5" w:rsidP="002142E5">
      <w:pPr>
        <w:pStyle w:val="Ttulo"/>
        <w:jc w:val="center"/>
      </w:pPr>
      <w:bookmarkStart w:id="14" w:name="Procedures_for_intersessional_CEP_consid"/>
      <w:bookmarkEnd w:id="14"/>
      <w:r>
        <w:lastRenderedPageBreak/>
        <w:t>Procedure</w:t>
      </w:r>
      <w:r>
        <w:rPr>
          <w:spacing w:val="-12"/>
        </w:rPr>
        <w:t xml:space="preserve"> </w:t>
      </w:r>
      <w:r>
        <w:t>for</w:t>
      </w:r>
      <w:r>
        <w:rPr>
          <w:spacing w:val="-10"/>
        </w:rPr>
        <w:t xml:space="preserve"> </w:t>
      </w:r>
      <w:r>
        <w:t>CEP</w:t>
      </w:r>
      <w:r>
        <w:rPr>
          <w:spacing w:val="-12"/>
        </w:rPr>
        <w:t xml:space="preserve"> </w:t>
      </w:r>
      <w:r>
        <w:t>consideration</w:t>
      </w:r>
      <w:r>
        <w:rPr>
          <w:spacing w:val="-11"/>
        </w:rPr>
        <w:t xml:space="preserve"> </w:t>
      </w:r>
      <w:r>
        <w:t>of</w:t>
      </w:r>
      <w:r>
        <w:rPr>
          <w:spacing w:val="-10"/>
        </w:rPr>
        <w:t xml:space="preserve"> </w:t>
      </w:r>
      <w:r>
        <w:t>draft</w:t>
      </w:r>
      <w:r>
        <w:rPr>
          <w:spacing w:val="-10"/>
        </w:rPr>
        <w:t xml:space="preserve"> </w:t>
      </w:r>
      <w:r>
        <w:rPr>
          <w:spacing w:val="-4"/>
        </w:rPr>
        <w:t>CEEs</w:t>
      </w:r>
    </w:p>
    <w:p w14:paraId="61BC2B8B" w14:textId="77777777" w:rsidR="002142E5" w:rsidRDefault="002142E5" w:rsidP="002142E5">
      <w:pPr>
        <w:spacing w:before="61"/>
        <w:ind w:left="101"/>
        <w:rPr>
          <w:i/>
        </w:rPr>
      </w:pPr>
    </w:p>
    <w:p w14:paraId="0ADF6BD6" w14:textId="77777777" w:rsidR="002142E5" w:rsidRDefault="002142E5" w:rsidP="002142E5">
      <w:pPr>
        <w:pStyle w:val="Prrafodelista"/>
        <w:widowControl w:val="0"/>
        <w:numPr>
          <w:ilvl w:val="0"/>
          <w:numId w:val="22"/>
        </w:numPr>
        <w:tabs>
          <w:tab w:val="left" w:pos="462"/>
        </w:tabs>
        <w:autoSpaceDE w:val="0"/>
        <w:autoSpaceDN w:val="0"/>
        <w:spacing w:before="1"/>
        <w:ind w:right="551"/>
      </w:pPr>
      <w:r>
        <w:t>The</w:t>
      </w:r>
      <w:r>
        <w:rPr>
          <w:spacing w:val="-4"/>
        </w:rPr>
        <w:t xml:space="preserve"> </w:t>
      </w:r>
      <w:r>
        <w:t>agenda</w:t>
      </w:r>
      <w:r>
        <w:rPr>
          <w:spacing w:val="-2"/>
        </w:rPr>
        <w:t xml:space="preserve"> </w:t>
      </w:r>
      <w:r>
        <w:t>of</w:t>
      </w:r>
      <w:r>
        <w:rPr>
          <w:spacing w:val="-1"/>
        </w:rPr>
        <w:t xml:space="preserve"> </w:t>
      </w:r>
      <w:r>
        <w:t>each</w:t>
      </w:r>
      <w:r>
        <w:rPr>
          <w:spacing w:val="-2"/>
        </w:rPr>
        <w:t xml:space="preserve"> </w:t>
      </w:r>
      <w:r>
        <w:t>CEP</w:t>
      </w:r>
      <w:r>
        <w:rPr>
          <w:spacing w:val="-3"/>
        </w:rPr>
        <w:t xml:space="preserve"> </w:t>
      </w:r>
      <w:r>
        <w:t>meeting</w:t>
      </w:r>
      <w:r>
        <w:rPr>
          <w:spacing w:val="-5"/>
        </w:rPr>
        <w:t xml:space="preserve"> </w:t>
      </w:r>
      <w:r>
        <w:t>shall</w:t>
      </w:r>
      <w:r>
        <w:rPr>
          <w:spacing w:val="-4"/>
        </w:rPr>
        <w:t xml:space="preserve"> </w:t>
      </w:r>
      <w:r>
        <w:t>include</w:t>
      </w:r>
      <w:r>
        <w:rPr>
          <w:spacing w:val="-4"/>
        </w:rPr>
        <w:t xml:space="preserve"> </w:t>
      </w:r>
      <w:r>
        <w:t>an</w:t>
      </w:r>
      <w:r>
        <w:rPr>
          <w:spacing w:val="-2"/>
        </w:rPr>
        <w:t xml:space="preserve"> </w:t>
      </w:r>
      <w:r>
        <w:t>item</w:t>
      </w:r>
      <w:r>
        <w:rPr>
          <w:spacing w:val="-6"/>
        </w:rPr>
        <w:t xml:space="preserve"> </w:t>
      </w:r>
      <w:r>
        <w:t>relating</w:t>
      </w:r>
      <w:r>
        <w:rPr>
          <w:spacing w:val="-5"/>
        </w:rPr>
        <w:t xml:space="preserve"> </w:t>
      </w:r>
      <w:r>
        <w:t>to</w:t>
      </w:r>
      <w:r>
        <w:rPr>
          <w:spacing w:val="-2"/>
        </w:rPr>
        <w:t xml:space="preserve"> </w:t>
      </w:r>
      <w:r>
        <w:t>the</w:t>
      </w:r>
      <w:r>
        <w:rPr>
          <w:spacing w:val="-2"/>
        </w:rPr>
        <w:t xml:space="preserve"> </w:t>
      </w:r>
      <w:r>
        <w:t>consideration</w:t>
      </w:r>
      <w:r>
        <w:rPr>
          <w:spacing w:val="-2"/>
        </w:rPr>
        <w:t xml:space="preserve"> </w:t>
      </w:r>
      <w:r>
        <w:t>of</w:t>
      </w:r>
      <w:r>
        <w:rPr>
          <w:spacing w:val="-1"/>
        </w:rPr>
        <w:t xml:space="preserve"> </w:t>
      </w:r>
      <w:r>
        <w:t xml:space="preserve">draft CEEs forwarded to the CEP in accordance with Paragraph 4 of Article 3 of Annex I to the </w:t>
      </w:r>
      <w:r>
        <w:rPr>
          <w:spacing w:val="-2"/>
        </w:rPr>
        <w:t>Protocol.</w:t>
      </w:r>
    </w:p>
    <w:p w14:paraId="38389947" w14:textId="77777777" w:rsidR="002142E5" w:rsidRDefault="002142E5" w:rsidP="002142E5">
      <w:pPr>
        <w:pStyle w:val="Prrafodelista"/>
        <w:widowControl w:val="0"/>
        <w:numPr>
          <w:ilvl w:val="0"/>
          <w:numId w:val="22"/>
        </w:numPr>
        <w:tabs>
          <w:tab w:val="left" w:pos="462"/>
        </w:tabs>
        <w:autoSpaceDE w:val="0"/>
        <w:autoSpaceDN w:val="0"/>
        <w:spacing w:before="111"/>
        <w:ind w:right="768"/>
      </w:pPr>
      <w:r>
        <w:t>The</w:t>
      </w:r>
      <w:r>
        <w:rPr>
          <w:spacing w:val="-4"/>
        </w:rPr>
        <w:t xml:space="preserve"> </w:t>
      </w:r>
      <w:r>
        <w:t>CEP</w:t>
      </w:r>
      <w:r>
        <w:rPr>
          <w:spacing w:val="-3"/>
        </w:rPr>
        <w:t xml:space="preserve"> </w:t>
      </w:r>
      <w:r>
        <w:t>shall,</w:t>
      </w:r>
      <w:r>
        <w:rPr>
          <w:spacing w:val="-5"/>
        </w:rPr>
        <w:t xml:space="preserve"> </w:t>
      </w:r>
      <w:r>
        <w:t>under</w:t>
      </w:r>
      <w:r>
        <w:rPr>
          <w:spacing w:val="-1"/>
        </w:rPr>
        <w:t xml:space="preserve"> </w:t>
      </w:r>
      <w:r>
        <w:t>this</w:t>
      </w:r>
      <w:r>
        <w:rPr>
          <w:spacing w:val="-4"/>
        </w:rPr>
        <w:t xml:space="preserve"> </w:t>
      </w:r>
      <w:r>
        <w:t>agenda</w:t>
      </w:r>
      <w:r>
        <w:rPr>
          <w:spacing w:val="-2"/>
        </w:rPr>
        <w:t xml:space="preserve"> </w:t>
      </w:r>
      <w:r>
        <w:t>item,</w:t>
      </w:r>
      <w:r>
        <w:rPr>
          <w:spacing w:val="-2"/>
        </w:rPr>
        <w:t xml:space="preserve"> </w:t>
      </w:r>
      <w:r>
        <w:t>consider</w:t>
      </w:r>
      <w:r>
        <w:rPr>
          <w:spacing w:val="-1"/>
        </w:rPr>
        <w:t xml:space="preserve"> </w:t>
      </w:r>
      <w:r>
        <w:t>any</w:t>
      </w:r>
      <w:r>
        <w:rPr>
          <w:spacing w:val="-5"/>
        </w:rPr>
        <w:t xml:space="preserve"> </w:t>
      </w:r>
      <w:r>
        <w:t>draft</w:t>
      </w:r>
      <w:r>
        <w:rPr>
          <w:spacing w:val="-1"/>
        </w:rPr>
        <w:t xml:space="preserve"> </w:t>
      </w:r>
      <w:r>
        <w:t>CEE</w:t>
      </w:r>
      <w:r>
        <w:rPr>
          <w:spacing w:val="-5"/>
        </w:rPr>
        <w:t xml:space="preserve"> </w:t>
      </w:r>
      <w:r>
        <w:t>and</w:t>
      </w:r>
      <w:r>
        <w:rPr>
          <w:spacing w:val="-2"/>
        </w:rPr>
        <w:t xml:space="preserve"> </w:t>
      </w:r>
      <w:r>
        <w:t>provide</w:t>
      </w:r>
      <w:r>
        <w:rPr>
          <w:spacing w:val="-2"/>
        </w:rPr>
        <w:t xml:space="preserve"> </w:t>
      </w:r>
      <w:r>
        <w:t>advice</w:t>
      </w:r>
      <w:r>
        <w:rPr>
          <w:spacing w:val="-4"/>
        </w:rPr>
        <w:t xml:space="preserve"> </w:t>
      </w:r>
      <w:r>
        <w:t>to</w:t>
      </w:r>
      <w:r>
        <w:rPr>
          <w:spacing w:val="-2"/>
        </w:rPr>
        <w:t xml:space="preserve"> </w:t>
      </w:r>
      <w:r>
        <w:t>the ATCM on such drafts in accordance with Article 12 and Annex I of the Protocol.</w:t>
      </w:r>
    </w:p>
    <w:p w14:paraId="6E5D1CE5" w14:textId="77777777" w:rsidR="002142E5" w:rsidRDefault="002142E5" w:rsidP="002142E5">
      <w:pPr>
        <w:pStyle w:val="Prrafodelista"/>
        <w:widowControl w:val="0"/>
        <w:numPr>
          <w:ilvl w:val="0"/>
          <w:numId w:val="22"/>
        </w:numPr>
        <w:tabs>
          <w:tab w:val="left" w:pos="462"/>
        </w:tabs>
        <w:autoSpaceDE w:val="0"/>
        <w:autoSpaceDN w:val="0"/>
        <w:spacing w:before="121"/>
        <w:ind w:right="167"/>
      </w:pPr>
      <w:r>
        <w:t>Proponents</w:t>
      </w:r>
      <w:r>
        <w:rPr>
          <w:spacing w:val="-4"/>
        </w:rPr>
        <w:t xml:space="preserve"> </w:t>
      </w:r>
      <w:r>
        <w:t>are</w:t>
      </w:r>
      <w:r>
        <w:rPr>
          <w:spacing w:val="-2"/>
        </w:rPr>
        <w:t xml:space="preserve"> </w:t>
      </w:r>
      <w:r>
        <w:t>encouraged</w:t>
      </w:r>
      <w:r>
        <w:rPr>
          <w:spacing w:val="-2"/>
        </w:rPr>
        <w:t xml:space="preserve"> </w:t>
      </w:r>
      <w:r>
        <w:t>to</w:t>
      </w:r>
      <w:r>
        <w:rPr>
          <w:spacing w:val="-2"/>
        </w:rPr>
        <w:t xml:space="preserve"> inform the CEP Chair, as early as </w:t>
      </w:r>
      <w:r>
        <w:rPr>
          <w:rStyle w:val="Refdecomentario"/>
          <w:szCs w:val="22"/>
        </w:rPr>
        <w:t>possible</w:t>
      </w:r>
      <w:r>
        <w:rPr>
          <w:spacing w:val="-2"/>
        </w:rPr>
        <w:t xml:space="preserve">, of their intention to submit a draft CEE, so that the CEP Chair can make the necessary arrangements for intersessional discussions of the draft CEE in a timely manner. </w:t>
      </w:r>
    </w:p>
    <w:p w14:paraId="052A70CF" w14:textId="4ADCAD84" w:rsidR="002142E5" w:rsidRDefault="002142E5" w:rsidP="002142E5">
      <w:pPr>
        <w:pStyle w:val="Prrafodelista"/>
        <w:widowControl w:val="0"/>
        <w:numPr>
          <w:ilvl w:val="0"/>
          <w:numId w:val="22"/>
        </w:numPr>
        <w:tabs>
          <w:tab w:val="left" w:pos="462"/>
        </w:tabs>
        <w:autoSpaceDE w:val="0"/>
        <w:autoSpaceDN w:val="0"/>
        <w:spacing w:before="121"/>
        <w:ind w:right="167"/>
      </w:pPr>
      <w:r>
        <w:t>In accordance with Paragraph 4 of Article 3 of Annex</w:t>
      </w:r>
      <w:r>
        <w:rPr>
          <w:spacing w:val="-1"/>
        </w:rPr>
        <w:t xml:space="preserve"> </w:t>
      </w:r>
      <w:r>
        <w:t>I to the Protocol, proponents shall circulate draft CEEs at least 120 days before the next Antarctic Treaty Consultative Meeting (ATCM). To facilitate</w:t>
      </w:r>
      <w:ins w:id="15" w:author="II 2.3 - HH" w:date="2023-05-28T12:40:00Z">
        <w:r w:rsidR="00185604">
          <w:t xml:space="preserve"> translation in accordance</w:t>
        </w:r>
      </w:ins>
      <w:del w:id="16" w:author="II 2.3 - HH" w:date="2023-05-28T12:40:00Z">
        <w:r w:rsidDel="004E052F">
          <w:delText xml:space="preserve"> compliance</w:delText>
        </w:r>
      </w:del>
      <w:r>
        <w:t xml:space="preserve"> with the provisions of paragraph 8 of these guidelines, proponents are </w:t>
      </w:r>
      <w:del w:id="17" w:author="II 2.3 - HH" w:date="2023-05-28T12:45:00Z">
        <w:r w:rsidDel="004E052F">
          <w:delText xml:space="preserve">strongly </w:delText>
        </w:r>
      </w:del>
      <w:r>
        <w:t>encouraged to circulate</w:t>
      </w:r>
      <w:r>
        <w:rPr>
          <w:spacing w:val="-2"/>
        </w:rPr>
        <w:t xml:space="preserve"> </w:t>
      </w:r>
      <w:r>
        <w:t>draft</w:t>
      </w:r>
      <w:r>
        <w:rPr>
          <w:spacing w:val="-1"/>
        </w:rPr>
        <w:t xml:space="preserve"> </w:t>
      </w:r>
      <w:r>
        <w:t>CEEs</w:t>
      </w:r>
      <w:r>
        <w:rPr>
          <w:spacing w:val="-2"/>
        </w:rPr>
        <w:t xml:space="preserve"> </w:t>
      </w:r>
      <w:del w:id="18" w:author="II 2.3 - HH" w:date="2023-05-28T12:45:00Z">
        <w:r w:rsidDel="004E052F">
          <w:rPr>
            <w:spacing w:val="-2"/>
          </w:rPr>
          <w:delText xml:space="preserve">at least </w:delText>
        </w:r>
      </w:del>
      <w:ins w:id="19" w:author="II 2.3 - HH" w:date="2023-05-28T12:45:00Z">
        <w:r w:rsidR="004E052F">
          <w:rPr>
            <w:spacing w:val="-2"/>
          </w:rPr>
          <w:t>as soon as practicable and preferably</w:t>
        </w:r>
      </w:ins>
      <w:ins w:id="20" w:author="II 2.3 - HH" w:date="2023-05-28T12:46:00Z">
        <w:r w:rsidR="00114396">
          <w:rPr>
            <w:spacing w:val="-2"/>
          </w:rPr>
          <w:t xml:space="preserve"> </w:t>
        </w:r>
      </w:ins>
      <w:r>
        <w:rPr>
          <w:spacing w:val="-2"/>
        </w:rPr>
        <w:t xml:space="preserve">165 </w:t>
      </w:r>
      <w:r>
        <w:t>days before the next ATCM.</w:t>
      </w:r>
    </w:p>
    <w:p w14:paraId="4836732A" w14:textId="77777777" w:rsidR="002142E5" w:rsidRDefault="002142E5" w:rsidP="002142E5">
      <w:pPr>
        <w:pStyle w:val="Prrafodelista"/>
        <w:widowControl w:val="0"/>
        <w:numPr>
          <w:ilvl w:val="0"/>
          <w:numId w:val="22"/>
        </w:numPr>
        <w:tabs>
          <w:tab w:val="left" w:pos="462"/>
        </w:tabs>
        <w:autoSpaceDE w:val="0"/>
        <w:autoSpaceDN w:val="0"/>
        <w:spacing w:before="112"/>
        <w:ind w:right="298"/>
      </w:pPr>
      <w:r>
        <w:t>Proponents shall submit the draft</w:t>
      </w:r>
      <w:r>
        <w:rPr>
          <w:spacing w:val="-1"/>
        </w:rPr>
        <w:t xml:space="preserve"> </w:t>
      </w:r>
      <w:r>
        <w:t>CEE (or a link to it)</w:t>
      </w:r>
      <w:r>
        <w:rPr>
          <w:spacing w:val="-3"/>
        </w:rPr>
        <w:t xml:space="preserve"> </w:t>
      </w:r>
      <w:r>
        <w:rPr>
          <w:spacing w:val="-2"/>
        </w:rPr>
        <w:t xml:space="preserve">to the Secretariat by e-mail and make it publicly available, </w:t>
      </w:r>
      <w:r>
        <w:t>in one of the four official languages, on</w:t>
      </w:r>
      <w:r>
        <w:rPr>
          <w:spacing w:val="-4"/>
        </w:rPr>
        <w:t xml:space="preserve"> </w:t>
      </w:r>
      <w:r>
        <w:t>a</w:t>
      </w:r>
      <w:r>
        <w:rPr>
          <w:spacing w:val="-1"/>
        </w:rPr>
        <w:t xml:space="preserve"> </w:t>
      </w:r>
      <w:r>
        <w:t>website of their preference.</w:t>
      </w:r>
    </w:p>
    <w:p w14:paraId="6BECF469" w14:textId="77777777" w:rsidR="002142E5" w:rsidRDefault="002142E5" w:rsidP="002142E5">
      <w:pPr>
        <w:pStyle w:val="Prrafodelista"/>
        <w:widowControl w:val="0"/>
        <w:numPr>
          <w:ilvl w:val="0"/>
          <w:numId w:val="22"/>
        </w:numPr>
        <w:tabs>
          <w:tab w:val="left" w:pos="462"/>
        </w:tabs>
        <w:autoSpaceDE w:val="0"/>
        <w:autoSpaceDN w:val="0"/>
        <w:spacing w:before="120"/>
        <w:ind w:right="121"/>
      </w:pPr>
      <w:r>
        <w:rPr>
          <w:spacing w:val="-2"/>
        </w:rPr>
        <w:t xml:space="preserve">The Secretariat will </w:t>
      </w:r>
      <w:r>
        <w:t>immediately notify the CEP Chair and then post the draft CEE (or a link to it) on the CEP section of its website.</w:t>
      </w:r>
    </w:p>
    <w:p w14:paraId="7C695E65" w14:textId="77777777" w:rsidR="002142E5" w:rsidRDefault="002142E5" w:rsidP="002142E5">
      <w:pPr>
        <w:pStyle w:val="Textoindependiente"/>
        <w:numPr>
          <w:ilvl w:val="0"/>
          <w:numId w:val="22"/>
        </w:numPr>
        <w:spacing w:before="119" w:line="242" w:lineRule="auto"/>
      </w:pPr>
      <w:r>
        <w:t>Upon receipt of the notification by the Secretariat, the</w:t>
      </w:r>
      <w:r>
        <w:rPr>
          <w:spacing w:val="-4"/>
        </w:rPr>
        <w:t xml:space="preserve"> </w:t>
      </w:r>
      <w:r>
        <w:t>CEP</w:t>
      </w:r>
      <w:r>
        <w:rPr>
          <w:spacing w:val="-3"/>
        </w:rPr>
        <w:t xml:space="preserve"> </w:t>
      </w:r>
      <w:r>
        <w:t>Chair</w:t>
      </w:r>
      <w:r>
        <w:rPr>
          <w:spacing w:val="-1"/>
        </w:rPr>
        <w:t xml:space="preserve"> </w:t>
      </w:r>
      <w:r>
        <w:t>shall</w:t>
      </w:r>
      <w:r>
        <w:rPr>
          <w:spacing w:val="-1"/>
        </w:rPr>
        <w:t xml:space="preserve"> </w:t>
      </w:r>
      <w:r>
        <w:t>immediately</w:t>
      </w:r>
      <w:r>
        <w:rPr>
          <w:spacing w:val="-5"/>
        </w:rPr>
        <w:t xml:space="preserve"> </w:t>
      </w:r>
      <w:r>
        <w:t>notify</w:t>
      </w:r>
      <w:r>
        <w:rPr>
          <w:spacing w:val="-5"/>
        </w:rPr>
        <w:t xml:space="preserve"> </w:t>
      </w:r>
      <w:r>
        <w:t>the</w:t>
      </w:r>
      <w:r>
        <w:rPr>
          <w:spacing w:val="-2"/>
        </w:rPr>
        <w:t xml:space="preserve"> </w:t>
      </w:r>
      <w:r>
        <w:t>CEP</w:t>
      </w:r>
      <w:r>
        <w:rPr>
          <w:spacing w:val="-3"/>
        </w:rPr>
        <w:t xml:space="preserve"> </w:t>
      </w:r>
      <w:r>
        <w:t>contact</w:t>
      </w:r>
      <w:r>
        <w:rPr>
          <w:spacing w:val="-1"/>
        </w:rPr>
        <w:t xml:space="preserve"> </w:t>
      </w:r>
      <w:r>
        <w:t>points</w:t>
      </w:r>
      <w:r>
        <w:rPr>
          <w:spacing w:val="-2"/>
        </w:rPr>
        <w:t xml:space="preserve"> </w:t>
      </w:r>
      <w:r>
        <w:t>of</w:t>
      </w:r>
      <w:r>
        <w:rPr>
          <w:spacing w:val="-1"/>
        </w:rPr>
        <w:t xml:space="preserve"> </w:t>
      </w:r>
      <w:r>
        <w:t>the</w:t>
      </w:r>
      <w:r>
        <w:rPr>
          <w:spacing w:val="-2"/>
        </w:rPr>
        <w:t xml:space="preserve"> </w:t>
      </w:r>
      <w:r>
        <w:t>availability</w:t>
      </w:r>
      <w:r>
        <w:rPr>
          <w:spacing w:val="-7"/>
        </w:rPr>
        <w:t xml:space="preserve"> </w:t>
      </w:r>
      <w:r>
        <w:t>of</w:t>
      </w:r>
      <w:r>
        <w:rPr>
          <w:spacing w:val="-1"/>
        </w:rPr>
        <w:t xml:space="preserve"> </w:t>
      </w:r>
      <w:r>
        <w:t>the</w:t>
      </w:r>
      <w:r>
        <w:rPr>
          <w:spacing w:val="-2"/>
        </w:rPr>
        <w:t xml:space="preserve"> </w:t>
      </w:r>
      <w:r>
        <w:t>draft CEE and provide details of the website at which the documents can be accessed.</w:t>
      </w:r>
    </w:p>
    <w:p w14:paraId="71574B70" w14:textId="77777777" w:rsidR="002142E5" w:rsidRDefault="002142E5" w:rsidP="002142E5">
      <w:pPr>
        <w:pStyle w:val="Textoindependiente"/>
        <w:numPr>
          <w:ilvl w:val="0"/>
          <w:numId w:val="22"/>
        </w:numPr>
        <w:spacing w:before="119" w:line="242" w:lineRule="auto"/>
      </w:pPr>
      <w:proofErr w:type="gramStart"/>
      <w:r>
        <w:t>Also</w:t>
      </w:r>
      <w:proofErr w:type="gramEnd"/>
      <w:r>
        <w:t xml:space="preserve"> upon receipt of the draft CEE, the</w:t>
      </w:r>
      <w:r>
        <w:rPr>
          <w:spacing w:val="-2"/>
        </w:rPr>
        <w:t xml:space="preserve"> </w:t>
      </w:r>
      <w:r>
        <w:t>Secretariat</w:t>
      </w:r>
      <w:r>
        <w:rPr>
          <w:spacing w:val="-4"/>
        </w:rPr>
        <w:t xml:space="preserve"> </w:t>
      </w:r>
      <w:r>
        <w:t>shall</w:t>
      </w:r>
      <w:r>
        <w:rPr>
          <w:spacing w:val="-1"/>
        </w:rPr>
        <w:t xml:space="preserve"> immediately send it for </w:t>
      </w:r>
      <w:r>
        <w:t>translation</w:t>
      </w:r>
      <w:r>
        <w:rPr>
          <w:spacing w:val="-5"/>
        </w:rPr>
        <w:t xml:space="preserve"> </w:t>
      </w:r>
      <w:r>
        <w:t>into</w:t>
      </w:r>
      <w:r>
        <w:rPr>
          <w:spacing w:val="-2"/>
        </w:rPr>
        <w:t xml:space="preserve"> </w:t>
      </w:r>
      <w:r>
        <w:t>all</w:t>
      </w:r>
      <w:r>
        <w:rPr>
          <w:spacing w:val="-1"/>
        </w:rPr>
        <w:t xml:space="preserve"> </w:t>
      </w:r>
      <w:r>
        <w:t>other</w:t>
      </w:r>
      <w:r>
        <w:rPr>
          <w:spacing w:val="-4"/>
        </w:rPr>
        <w:t xml:space="preserve"> </w:t>
      </w:r>
      <w:r>
        <w:t>official</w:t>
      </w:r>
      <w:r>
        <w:rPr>
          <w:spacing w:val="-1"/>
        </w:rPr>
        <w:t xml:space="preserve"> </w:t>
      </w:r>
      <w:r>
        <w:t>languages</w:t>
      </w:r>
      <w:r>
        <w:rPr>
          <w:spacing w:val="-2"/>
        </w:rPr>
        <w:t xml:space="preserve"> </w:t>
      </w:r>
      <w:r>
        <w:t>and</w:t>
      </w:r>
      <w:r>
        <w:rPr>
          <w:spacing w:val="-2"/>
        </w:rPr>
        <w:t xml:space="preserve"> </w:t>
      </w:r>
      <w:r>
        <w:t>post</w:t>
      </w:r>
      <w:r>
        <w:rPr>
          <w:spacing w:val="-4"/>
        </w:rPr>
        <w:t xml:space="preserve"> </w:t>
      </w:r>
      <w:r>
        <w:t>these versions in the CEP section of its website as soon as possible, and as far as practical at least 120 days before the next ATCM.</w:t>
      </w:r>
    </w:p>
    <w:p w14:paraId="3CF6068B" w14:textId="77777777" w:rsidR="002142E5" w:rsidRDefault="002142E5" w:rsidP="002142E5">
      <w:pPr>
        <w:pStyle w:val="Prrafodelista"/>
        <w:widowControl w:val="0"/>
        <w:numPr>
          <w:ilvl w:val="0"/>
          <w:numId w:val="22"/>
        </w:numPr>
        <w:tabs>
          <w:tab w:val="left" w:pos="462"/>
        </w:tabs>
        <w:autoSpaceDE w:val="0"/>
        <w:autoSpaceDN w:val="0"/>
        <w:spacing w:before="110" w:line="242" w:lineRule="auto"/>
        <w:ind w:right="305"/>
      </w:pPr>
      <w:r>
        <w:t>The</w:t>
      </w:r>
      <w:r>
        <w:rPr>
          <w:spacing w:val="-5"/>
        </w:rPr>
        <w:t xml:space="preserve"> </w:t>
      </w:r>
      <w:r>
        <w:t>Chair</w:t>
      </w:r>
      <w:r>
        <w:rPr>
          <w:spacing w:val="-2"/>
        </w:rPr>
        <w:t xml:space="preserve"> </w:t>
      </w:r>
      <w:r>
        <w:t>shall</w:t>
      </w:r>
      <w:r>
        <w:rPr>
          <w:spacing w:val="-2"/>
        </w:rPr>
        <w:t xml:space="preserve"> </w:t>
      </w:r>
      <w:r>
        <w:t>suggest</w:t>
      </w:r>
      <w:r>
        <w:rPr>
          <w:spacing w:val="-2"/>
        </w:rPr>
        <w:t xml:space="preserve"> </w:t>
      </w:r>
      <w:r>
        <w:t>a</w:t>
      </w:r>
      <w:r>
        <w:rPr>
          <w:spacing w:val="-5"/>
        </w:rPr>
        <w:t xml:space="preserve"> </w:t>
      </w:r>
      <w:r>
        <w:t>convenor</w:t>
      </w:r>
      <w:r>
        <w:rPr>
          <w:spacing w:val="-2"/>
        </w:rPr>
        <w:t xml:space="preserve"> </w:t>
      </w:r>
      <w:r>
        <w:t>for</w:t>
      </w:r>
      <w:r>
        <w:rPr>
          <w:spacing w:val="-2"/>
        </w:rPr>
        <w:t xml:space="preserve"> </w:t>
      </w:r>
      <w:r>
        <w:t>an</w:t>
      </w:r>
      <w:r>
        <w:rPr>
          <w:spacing w:val="-6"/>
        </w:rPr>
        <w:t xml:space="preserve"> </w:t>
      </w:r>
      <w:r>
        <w:t>open-ended</w:t>
      </w:r>
      <w:r>
        <w:rPr>
          <w:spacing w:val="-6"/>
        </w:rPr>
        <w:t xml:space="preserve"> </w:t>
      </w:r>
      <w:r>
        <w:t>intersessional</w:t>
      </w:r>
      <w:r>
        <w:rPr>
          <w:spacing w:val="-2"/>
        </w:rPr>
        <w:t xml:space="preserve"> </w:t>
      </w:r>
      <w:r>
        <w:t>contact</w:t>
      </w:r>
      <w:r>
        <w:rPr>
          <w:spacing w:val="-2"/>
        </w:rPr>
        <w:t xml:space="preserve"> </w:t>
      </w:r>
      <w:r>
        <w:t>group</w:t>
      </w:r>
      <w:r>
        <w:rPr>
          <w:spacing w:val="-6"/>
        </w:rPr>
        <w:t xml:space="preserve"> (ICG) </w:t>
      </w:r>
      <w:r>
        <w:t>to</w:t>
      </w:r>
      <w:r>
        <w:rPr>
          <w:spacing w:val="-3"/>
        </w:rPr>
        <w:t xml:space="preserve"> </w:t>
      </w:r>
      <w:r>
        <w:t>consider the draft CEE. The convenor should preferably not be from the proponent Party.</w:t>
      </w:r>
    </w:p>
    <w:p w14:paraId="4565C9E7" w14:textId="77777777" w:rsidR="002142E5" w:rsidRDefault="002142E5" w:rsidP="002142E5">
      <w:pPr>
        <w:pStyle w:val="Prrafodelista"/>
        <w:widowControl w:val="0"/>
        <w:numPr>
          <w:ilvl w:val="0"/>
          <w:numId w:val="22"/>
        </w:numPr>
        <w:tabs>
          <w:tab w:val="left" w:pos="462"/>
        </w:tabs>
        <w:autoSpaceDE w:val="0"/>
        <w:autoSpaceDN w:val="0"/>
        <w:spacing w:before="111"/>
        <w:ind w:right="120"/>
      </w:pPr>
      <w:r>
        <w:t>The</w:t>
      </w:r>
      <w:r>
        <w:rPr>
          <w:spacing w:val="-4"/>
        </w:rPr>
        <w:t xml:space="preserve"> </w:t>
      </w:r>
      <w:r>
        <w:t>Chair</w:t>
      </w:r>
      <w:r>
        <w:rPr>
          <w:spacing w:val="-1"/>
        </w:rPr>
        <w:t xml:space="preserve"> </w:t>
      </w:r>
      <w:r>
        <w:t>shall</w:t>
      </w:r>
      <w:r>
        <w:rPr>
          <w:spacing w:val="-1"/>
        </w:rPr>
        <w:t xml:space="preserve"> </w:t>
      </w:r>
      <w:r>
        <w:t>allow</w:t>
      </w:r>
      <w:r>
        <w:rPr>
          <w:spacing w:val="-6"/>
        </w:rPr>
        <w:t xml:space="preserve"> </w:t>
      </w:r>
      <w:r>
        <w:t>a</w:t>
      </w:r>
      <w:r>
        <w:rPr>
          <w:spacing w:val="-2"/>
        </w:rPr>
        <w:t xml:space="preserve"> </w:t>
      </w:r>
      <w:r>
        <w:t>period</w:t>
      </w:r>
      <w:r>
        <w:rPr>
          <w:spacing w:val="-2"/>
        </w:rPr>
        <w:t xml:space="preserve"> </w:t>
      </w:r>
      <w:r>
        <w:t>of</w:t>
      </w:r>
      <w:r>
        <w:rPr>
          <w:spacing w:val="-1"/>
        </w:rPr>
        <w:t xml:space="preserve"> </w:t>
      </w:r>
      <w:r>
        <w:t>15</w:t>
      </w:r>
      <w:r>
        <w:rPr>
          <w:spacing w:val="-5"/>
        </w:rPr>
        <w:t xml:space="preserve"> </w:t>
      </w:r>
      <w:r>
        <w:t>days</w:t>
      </w:r>
      <w:r>
        <w:rPr>
          <w:spacing w:val="-2"/>
        </w:rPr>
        <w:t xml:space="preserve"> </w:t>
      </w:r>
      <w:r>
        <w:t>for</w:t>
      </w:r>
      <w:r>
        <w:rPr>
          <w:spacing w:val="-1"/>
        </w:rPr>
        <w:t xml:space="preserve"> </w:t>
      </w:r>
      <w:r>
        <w:t>Members</w:t>
      </w:r>
      <w:r>
        <w:rPr>
          <w:spacing w:val="-4"/>
        </w:rPr>
        <w:t xml:space="preserve"> </w:t>
      </w:r>
      <w:r>
        <w:t>to</w:t>
      </w:r>
      <w:r>
        <w:rPr>
          <w:spacing w:val="-2"/>
        </w:rPr>
        <w:t xml:space="preserve"> </w:t>
      </w:r>
      <w:r>
        <w:t>object</w:t>
      </w:r>
      <w:r>
        <w:rPr>
          <w:spacing w:val="-1"/>
        </w:rPr>
        <w:t xml:space="preserve"> </w:t>
      </w:r>
      <w:r>
        <w:t>or</w:t>
      </w:r>
      <w:r>
        <w:rPr>
          <w:spacing w:val="-4"/>
        </w:rPr>
        <w:t xml:space="preserve"> </w:t>
      </w:r>
      <w:r>
        <w:t>offer</w:t>
      </w:r>
      <w:r>
        <w:rPr>
          <w:spacing w:val="-4"/>
        </w:rPr>
        <w:t xml:space="preserve"> </w:t>
      </w:r>
      <w:r>
        <w:t>comments,</w:t>
      </w:r>
      <w:r>
        <w:rPr>
          <w:spacing w:val="-2"/>
        </w:rPr>
        <w:t xml:space="preserve"> </w:t>
      </w:r>
      <w:r>
        <w:t>suggestions or proposals concerning:</w:t>
      </w:r>
    </w:p>
    <w:p w14:paraId="6CFF80BA" w14:textId="77777777" w:rsidR="002142E5" w:rsidRDefault="002142E5" w:rsidP="002142E5">
      <w:pPr>
        <w:pStyle w:val="Prrafodelista"/>
        <w:widowControl w:val="0"/>
        <w:numPr>
          <w:ilvl w:val="1"/>
          <w:numId w:val="22"/>
        </w:numPr>
        <w:tabs>
          <w:tab w:val="left" w:pos="1182"/>
        </w:tabs>
        <w:autoSpaceDE w:val="0"/>
        <w:autoSpaceDN w:val="0"/>
        <w:spacing w:before="122"/>
      </w:pPr>
      <w:r>
        <w:t>the</w:t>
      </w:r>
      <w:r>
        <w:rPr>
          <w:spacing w:val="-3"/>
        </w:rPr>
        <w:t xml:space="preserve"> </w:t>
      </w:r>
      <w:r>
        <w:t>proposed</w:t>
      </w:r>
      <w:r>
        <w:rPr>
          <w:spacing w:val="-2"/>
        </w:rPr>
        <w:t xml:space="preserve"> convenor.</w:t>
      </w:r>
    </w:p>
    <w:p w14:paraId="20FA494C" w14:textId="77777777" w:rsidR="002142E5" w:rsidRDefault="002142E5" w:rsidP="002142E5">
      <w:pPr>
        <w:pStyle w:val="Prrafodelista"/>
        <w:widowControl w:val="0"/>
        <w:numPr>
          <w:ilvl w:val="1"/>
          <w:numId w:val="22"/>
        </w:numPr>
        <w:tabs>
          <w:tab w:val="left" w:pos="1182"/>
        </w:tabs>
        <w:autoSpaceDE w:val="0"/>
        <w:autoSpaceDN w:val="0"/>
        <w:spacing w:before="119"/>
        <w:ind w:hanging="539"/>
      </w:pPr>
      <w:r>
        <w:t>additional</w:t>
      </w:r>
      <w:r>
        <w:rPr>
          <w:spacing w:val="-9"/>
        </w:rPr>
        <w:t xml:space="preserve"> </w:t>
      </w:r>
      <w:r>
        <w:t>terms</w:t>
      </w:r>
      <w:r>
        <w:rPr>
          <w:spacing w:val="-4"/>
        </w:rPr>
        <w:t xml:space="preserve"> </w:t>
      </w:r>
      <w:r>
        <w:t>of</w:t>
      </w:r>
      <w:r>
        <w:rPr>
          <w:spacing w:val="-3"/>
        </w:rPr>
        <w:t xml:space="preserve"> </w:t>
      </w:r>
      <w:r>
        <w:t>reference</w:t>
      </w:r>
      <w:r>
        <w:rPr>
          <w:spacing w:val="-4"/>
        </w:rPr>
        <w:t xml:space="preserve"> </w:t>
      </w:r>
      <w:r>
        <w:t>beyond</w:t>
      </w:r>
      <w:r>
        <w:rPr>
          <w:spacing w:val="-4"/>
        </w:rPr>
        <w:t xml:space="preserve"> </w:t>
      </w:r>
      <w:r>
        <w:t>the</w:t>
      </w:r>
      <w:r>
        <w:rPr>
          <w:spacing w:val="-4"/>
        </w:rPr>
        <w:t xml:space="preserve"> </w:t>
      </w:r>
      <w:r>
        <w:t>following</w:t>
      </w:r>
      <w:r>
        <w:rPr>
          <w:spacing w:val="-7"/>
        </w:rPr>
        <w:t xml:space="preserve"> </w:t>
      </w:r>
      <w:r>
        <w:t>generic</w:t>
      </w:r>
      <w:r>
        <w:rPr>
          <w:spacing w:val="-4"/>
        </w:rPr>
        <w:t xml:space="preserve"> </w:t>
      </w:r>
      <w:r>
        <w:rPr>
          <w:spacing w:val="-2"/>
        </w:rPr>
        <w:t>issues:</w:t>
      </w:r>
    </w:p>
    <w:p w14:paraId="3CDAA77A" w14:textId="77777777" w:rsidR="002142E5" w:rsidRDefault="002142E5" w:rsidP="002142E5">
      <w:pPr>
        <w:pStyle w:val="Prrafodelista"/>
        <w:widowControl w:val="0"/>
        <w:numPr>
          <w:ilvl w:val="0"/>
          <w:numId w:val="23"/>
        </w:numPr>
        <w:tabs>
          <w:tab w:val="left" w:pos="810"/>
        </w:tabs>
        <w:autoSpaceDE w:val="0"/>
        <w:autoSpaceDN w:val="0"/>
        <w:spacing w:before="119"/>
        <w:ind w:right="117"/>
      </w:pPr>
      <w:r>
        <w:t>the</w:t>
      </w:r>
      <w:r w:rsidRPr="00C01C4D">
        <w:rPr>
          <w:spacing w:val="20"/>
        </w:rPr>
        <w:t xml:space="preserve"> </w:t>
      </w:r>
      <w:r>
        <w:t>extent</w:t>
      </w:r>
      <w:r w:rsidRPr="00C01C4D">
        <w:rPr>
          <w:spacing w:val="20"/>
        </w:rPr>
        <w:t xml:space="preserve"> </w:t>
      </w:r>
      <w:r>
        <w:t>to</w:t>
      </w:r>
      <w:r w:rsidRPr="00C01C4D">
        <w:rPr>
          <w:spacing w:val="19"/>
        </w:rPr>
        <w:t xml:space="preserve"> </w:t>
      </w:r>
      <w:r>
        <w:t>which</w:t>
      </w:r>
      <w:r w:rsidRPr="00C01C4D">
        <w:rPr>
          <w:spacing w:val="17"/>
        </w:rPr>
        <w:t xml:space="preserve"> </w:t>
      </w:r>
      <w:r>
        <w:t>the</w:t>
      </w:r>
      <w:r w:rsidRPr="00C01C4D">
        <w:rPr>
          <w:spacing w:val="20"/>
        </w:rPr>
        <w:t xml:space="preserve"> </w:t>
      </w:r>
      <w:r>
        <w:t>CEE</w:t>
      </w:r>
      <w:r w:rsidRPr="00C01C4D">
        <w:rPr>
          <w:spacing w:val="19"/>
        </w:rPr>
        <w:t xml:space="preserve"> </w:t>
      </w:r>
      <w:r>
        <w:t>conforms</w:t>
      </w:r>
      <w:r w:rsidRPr="00C01C4D">
        <w:rPr>
          <w:spacing w:val="20"/>
        </w:rPr>
        <w:t xml:space="preserve"> </w:t>
      </w:r>
      <w:r>
        <w:t>to</w:t>
      </w:r>
      <w:r w:rsidRPr="00C01C4D">
        <w:rPr>
          <w:spacing w:val="19"/>
        </w:rPr>
        <w:t xml:space="preserve"> </w:t>
      </w:r>
      <w:r>
        <w:t>the</w:t>
      </w:r>
      <w:r w:rsidRPr="00C01C4D">
        <w:rPr>
          <w:spacing w:val="20"/>
        </w:rPr>
        <w:t xml:space="preserve"> </w:t>
      </w:r>
      <w:r>
        <w:t>requirements</w:t>
      </w:r>
      <w:r w:rsidRPr="00C01C4D">
        <w:rPr>
          <w:spacing w:val="20"/>
        </w:rPr>
        <w:t xml:space="preserve"> </w:t>
      </w:r>
      <w:r>
        <w:t>of</w:t>
      </w:r>
      <w:r w:rsidRPr="00C01C4D">
        <w:rPr>
          <w:spacing w:val="20"/>
        </w:rPr>
        <w:t xml:space="preserve"> </w:t>
      </w:r>
      <w:r>
        <w:t>Article</w:t>
      </w:r>
      <w:r w:rsidRPr="00C01C4D">
        <w:rPr>
          <w:spacing w:val="20"/>
        </w:rPr>
        <w:t xml:space="preserve"> </w:t>
      </w:r>
      <w:r>
        <w:t>3</w:t>
      </w:r>
      <w:r w:rsidRPr="00C01C4D">
        <w:rPr>
          <w:spacing w:val="19"/>
        </w:rPr>
        <w:t xml:space="preserve"> </w:t>
      </w:r>
      <w:r>
        <w:t>of</w:t>
      </w:r>
      <w:r w:rsidRPr="00C01C4D">
        <w:rPr>
          <w:spacing w:val="20"/>
        </w:rPr>
        <w:t xml:space="preserve"> </w:t>
      </w:r>
      <w:r>
        <w:t>Annex</w:t>
      </w:r>
      <w:r w:rsidRPr="00C01C4D">
        <w:rPr>
          <w:spacing w:val="19"/>
        </w:rPr>
        <w:t xml:space="preserve"> </w:t>
      </w:r>
      <w:r>
        <w:t>I of</w:t>
      </w:r>
      <w:r w:rsidRPr="00C01C4D">
        <w:rPr>
          <w:spacing w:val="20"/>
        </w:rPr>
        <w:t xml:space="preserve"> </w:t>
      </w:r>
      <w:r>
        <w:t>the Environment Protocol.</w:t>
      </w:r>
    </w:p>
    <w:p w14:paraId="2B57B602" w14:textId="77777777" w:rsidR="002142E5" w:rsidRDefault="002142E5" w:rsidP="002142E5">
      <w:pPr>
        <w:pStyle w:val="Prrafodelista"/>
        <w:widowControl w:val="0"/>
        <w:numPr>
          <w:ilvl w:val="0"/>
          <w:numId w:val="23"/>
        </w:numPr>
        <w:tabs>
          <w:tab w:val="left" w:pos="810"/>
        </w:tabs>
        <w:autoSpaceDE w:val="0"/>
        <w:autoSpaceDN w:val="0"/>
        <w:spacing w:before="200"/>
        <w:ind w:right="118"/>
      </w:pPr>
      <w:r>
        <w:t>whether the CEE: a) has identified all the environmental impacts of the proposed activity;</w:t>
      </w:r>
      <w:r w:rsidRPr="00C01C4D">
        <w:rPr>
          <w:spacing w:val="40"/>
        </w:rPr>
        <w:t xml:space="preserve"> </w:t>
      </w:r>
      <w:r>
        <w:t>and b) suggests appropriate methods of mitigating (reducing or avoiding) those impacts.</w:t>
      </w:r>
    </w:p>
    <w:p w14:paraId="5EEE3787" w14:textId="77777777" w:rsidR="002142E5" w:rsidRDefault="002142E5" w:rsidP="002142E5">
      <w:pPr>
        <w:pStyle w:val="Prrafodelista"/>
        <w:widowControl w:val="0"/>
        <w:numPr>
          <w:ilvl w:val="0"/>
          <w:numId w:val="23"/>
        </w:numPr>
        <w:tabs>
          <w:tab w:val="left" w:pos="810"/>
        </w:tabs>
        <w:autoSpaceDE w:val="0"/>
        <w:autoSpaceDN w:val="0"/>
        <w:spacing w:before="200"/>
        <w:ind w:right="120"/>
      </w:pPr>
      <w:r>
        <w:t>whether</w:t>
      </w:r>
      <w:r w:rsidRPr="00C01C4D">
        <w:rPr>
          <w:spacing w:val="40"/>
        </w:rPr>
        <w:t xml:space="preserve"> </w:t>
      </w:r>
      <w:r>
        <w:t>the</w:t>
      </w:r>
      <w:r w:rsidRPr="00C01C4D">
        <w:rPr>
          <w:spacing w:val="40"/>
        </w:rPr>
        <w:t xml:space="preserve"> </w:t>
      </w:r>
      <w:r>
        <w:t>conclusions</w:t>
      </w:r>
      <w:r w:rsidRPr="00C01C4D">
        <w:rPr>
          <w:spacing w:val="40"/>
        </w:rPr>
        <w:t xml:space="preserve"> </w:t>
      </w:r>
      <w:r>
        <w:t>of</w:t>
      </w:r>
      <w:r w:rsidRPr="00C01C4D">
        <w:rPr>
          <w:spacing w:val="40"/>
        </w:rPr>
        <w:t xml:space="preserve"> </w:t>
      </w:r>
      <w:r>
        <w:t>the</w:t>
      </w:r>
      <w:r w:rsidRPr="00C01C4D">
        <w:rPr>
          <w:spacing w:val="40"/>
        </w:rPr>
        <w:t xml:space="preserve"> </w:t>
      </w:r>
      <w:r>
        <w:t>draft</w:t>
      </w:r>
      <w:r w:rsidRPr="00C01C4D">
        <w:rPr>
          <w:spacing w:val="40"/>
        </w:rPr>
        <w:t xml:space="preserve"> </w:t>
      </w:r>
      <w:r>
        <w:t>CEE</w:t>
      </w:r>
      <w:r w:rsidRPr="00C01C4D">
        <w:rPr>
          <w:spacing w:val="40"/>
        </w:rPr>
        <w:t xml:space="preserve"> </w:t>
      </w:r>
      <w:r>
        <w:t>are</w:t>
      </w:r>
      <w:r w:rsidRPr="00C01C4D">
        <w:rPr>
          <w:spacing w:val="40"/>
        </w:rPr>
        <w:t xml:space="preserve"> </w:t>
      </w:r>
      <w:r>
        <w:t>adequately</w:t>
      </w:r>
      <w:r w:rsidRPr="00C01C4D">
        <w:rPr>
          <w:spacing w:val="40"/>
        </w:rPr>
        <w:t xml:space="preserve"> </w:t>
      </w:r>
      <w:r>
        <w:t>supported</w:t>
      </w:r>
      <w:r w:rsidRPr="00C01C4D">
        <w:rPr>
          <w:spacing w:val="40"/>
        </w:rPr>
        <w:t xml:space="preserve"> </w:t>
      </w:r>
      <w:r>
        <w:t>by</w:t>
      </w:r>
      <w:r w:rsidRPr="00C01C4D">
        <w:rPr>
          <w:spacing w:val="40"/>
        </w:rPr>
        <w:t xml:space="preserve"> </w:t>
      </w:r>
      <w:r>
        <w:t>the</w:t>
      </w:r>
      <w:r w:rsidRPr="00C01C4D">
        <w:rPr>
          <w:spacing w:val="40"/>
        </w:rPr>
        <w:t xml:space="preserve"> </w:t>
      </w:r>
      <w:r>
        <w:t>information contained within the document.</w:t>
      </w:r>
    </w:p>
    <w:p w14:paraId="73D516D9" w14:textId="77777777" w:rsidR="002142E5" w:rsidRDefault="002142E5" w:rsidP="002142E5">
      <w:pPr>
        <w:pStyle w:val="Prrafodelista"/>
        <w:widowControl w:val="0"/>
        <w:numPr>
          <w:ilvl w:val="0"/>
          <w:numId w:val="23"/>
        </w:numPr>
        <w:tabs>
          <w:tab w:val="left" w:pos="810"/>
        </w:tabs>
        <w:autoSpaceDE w:val="0"/>
        <w:autoSpaceDN w:val="0"/>
        <w:spacing w:before="202"/>
      </w:pPr>
      <w:r>
        <w:t>the</w:t>
      </w:r>
      <w:r w:rsidRPr="00C01C4D">
        <w:rPr>
          <w:spacing w:val="-4"/>
        </w:rPr>
        <w:t xml:space="preserve"> </w:t>
      </w:r>
      <w:r>
        <w:t>clarity,</w:t>
      </w:r>
      <w:r w:rsidRPr="00C01C4D">
        <w:rPr>
          <w:spacing w:val="-3"/>
        </w:rPr>
        <w:t xml:space="preserve"> </w:t>
      </w:r>
      <w:proofErr w:type="gramStart"/>
      <w:r>
        <w:t>format</w:t>
      </w:r>
      <w:proofErr w:type="gramEnd"/>
      <w:r w:rsidRPr="00C01C4D">
        <w:rPr>
          <w:spacing w:val="-2"/>
        </w:rPr>
        <w:t xml:space="preserve"> </w:t>
      </w:r>
      <w:r>
        <w:t>and</w:t>
      </w:r>
      <w:r w:rsidRPr="00C01C4D">
        <w:rPr>
          <w:spacing w:val="-6"/>
        </w:rPr>
        <w:t xml:space="preserve"> </w:t>
      </w:r>
      <w:r>
        <w:t>presentation</w:t>
      </w:r>
      <w:r w:rsidRPr="00C01C4D">
        <w:rPr>
          <w:spacing w:val="-4"/>
        </w:rPr>
        <w:t xml:space="preserve"> </w:t>
      </w:r>
      <w:r>
        <w:t>of</w:t>
      </w:r>
      <w:r w:rsidRPr="00C01C4D">
        <w:rPr>
          <w:spacing w:val="-5"/>
        </w:rPr>
        <w:t xml:space="preserve"> </w:t>
      </w:r>
      <w:r>
        <w:t>the</w:t>
      </w:r>
      <w:r w:rsidRPr="00C01C4D">
        <w:rPr>
          <w:spacing w:val="-3"/>
        </w:rPr>
        <w:t xml:space="preserve"> </w:t>
      </w:r>
      <w:r>
        <w:t>draft</w:t>
      </w:r>
      <w:r w:rsidRPr="00C01C4D">
        <w:rPr>
          <w:spacing w:val="-2"/>
        </w:rPr>
        <w:t xml:space="preserve"> CEE.</w:t>
      </w:r>
    </w:p>
    <w:p w14:paraId="50DA76BF" w14:textId="77777777" w:rsidR="002142E5" w:rsidRDefault="002142E5" w:rsidP="002142E5">
      <w:pPr>
        <w:pStyle w:val="Prrafodelista"/>
        <w:widowControl w:val="0"/>
        <w:numPr>
          <w:ilvl w:val="0"/>
          <w:numId w:val="22"/>
        </w:numPr>
        <w:tabs>
          <w:tab w:val="left" w:pos="462"/>
        </w:tabs>
        <w:autoSpaceDE w:val="0"/>
        <w:autoSpaceDN w:val="0"/>
        <w:spacing w:before="198"/>
        <w:ind w:right="182"/>
      </w:pPr>
      <w:r>
        <w:t xml:space="preserve">If the Chair does not receive a reply within 15 days, it will be considered that the Members agree with the proposed convenor and the generic terms of reference. If the Chair receives comments on </w:t>
      </w:r>
      <w:proofErr w:type="spellStart"/>
      <w:r>
        <w:t>i</w:t>
      </w:r>
      <w:proofErr w:type="spellEnd"/>
      <w:r>
        <w:t>) or ii) listed above within the 15-day limit the Chair shall, as appropriate, circulate</w:t>
      </w:r>
      <w:r>
        <w:rPr>
          <w:spacing w:val="-4"/>
        </w:rPr>
        <w:t xml:space="preserve"> </w:t>
      </w:r>
      <w:r>
        <w:t>a</w:t>
      </w:r>
      <w:r>
        <w:rPr>
          <w:spacing w:val="-2"/>
        </w:rPr>
        <w:t xml:space="preserve"> </w:t>
      </w:r>
      <w:r>
        <w:t>revised</w:t>
      </w:r>
      <w:r>
        <w:rPr>
          <w:spacing w:val="-5"/>
        </w:rPr>
        <w:t xml:space="preserve"> </w:t>
      </w:r>
      <w:r>
        <w:t>suggestion</w:t>
      </w:r>
      <w:r>
        <w:rPr>
          <w:spacing w:val="-2"/>
        </w:rPr>
        <w:t xml:space="preserve"> </w:t>
      </w:r>
      <w:r>
        <w:t>for</w:t>
      </w:r>
      <w:r>
        <w:rPr>
          <w:spacing w:val="-1"/>
        </w:rPr>
        <w:t xml:space="preserve"> </w:t>
      </w:r>
      <w:r>
        <w:t>one</w:t>
      </w:r>
      <w:r>
        <w:rPr>
          <w:spacing w:val="-2"/>
        </w:rPr>
        <w:t xml:space="preserve"> </w:t>
      </w:r>
      <w:r>
        <w:t>or</w:t>
      </w:r>
      <w:r>
        <w:rPr>
          <w:spacing w:val="-1"/>
        </w:rPr>
        <w:t xml:space="preserve"> </w:t>
      </w:r>
      <w:r>
        <w:t>both</w:t>
      </w:r>
      <w:r>
        <w:rPr>
          <w:spacing w:val="-5"/>
        </w:rPr>
        <w:t xml:space="preserve"> </w:t>
      </w:r>
      <w:r>
        <w:t>items.</w:t>
      </w:r>
      <w:r>
        <w:rPr>
          <w:spacing w:val="-2"/>
        </w:rPr>
        <w:t xml:space="preserve"> </w:t>
      </w:r>
      <w:r>
        <w:t>A</w:t>
      </w:r>
      <w:r>
        <w:rPr>
          <w:spacing w:val="-3"/>
        </w:rPr>
        <w:t xml:space="preserve"> </w:t>
      </w:r>
      <w:r>
        <w:t>further</w:t>
      </w:r>
      <w:r>
        <w:rPr>
          <w:spacing w:val="-1"/>
        </w:rPr>
        <w:t xml:space="preserve"> </w:t>
      </w:r>
      <w:r>
        <w:t>15-day</w:t>
      </w:r>
      <w:r>
        <w:rPr>
          <w:spacing w:val="-5"/>
        </w:rPr>
        <w:t xml:space="preserve"> </w:t>
      </w:r>
      <w:r>
        <w:t>limit</w:t>
      </w:r>
      <w:r>
        <w:rPr>
          <w:spacing w:val="-1"/>
        </w:rPr>
        <w:t xml:space="preserve"> </w:t>
      </w:r>
      <w:r>
        <w:t>applies</w:t>
      </w:r>
      <w:r>
        <w:rPr>
          <w:spacing w:val="-4"/>
        </w:rPr>
        <w:t xml:space="preserve"> </w:t>
      </w:r>
      <w:r>
        <w:t>for</w:t>
      </w:r>
      <w:r>
        <w:rPr>
          <w:spacing w:val="-4"/>
        </w:rPr>
        <w:t xml:space="preserve"> </w:t>
      </w:r>
      <w:r>
        <w:t>Members to respond.</w:t>
      </w:r>
    </w:p>
    <w:p w14:paraId="680A5739" w14:textId="77777777" w:rsidR="002142E5" w:rsidRDefault="002142E5" w:rsidP="002142E5">
      <w:pPr>
        <w:pStyle w:val="Prrafodelista"/>
        <w:widowControl w:val="0"/>
        <w:numPr>
          <w:ilvl w:val="0"/>
          <w:numId w:val="22"/>
        </w:numPr>
        <w:tabs>
          <w:tab w:val="left" w:pos="462"/>
        </w:tabs>
        <w:autoSpaceDE w:val="0"/>
        <w:autoSpaceDN w:val="0"/>
        <w:spacing w:before="77"/>
        <w:ind w:hanging="361"/>
      </w:pPr>
      <w:r>
        <w:lastRenderedPageBreak/>
        <w:t>All</w:t>
      </w:r>
      <w:r>
        <w:rPr>
          <w:spacing w:val="-6"/>
        </w:rPr>
        <w:t xml:space="preserve"> </w:t>
      </w:r>
      <w:r>
        <w:t>ICG discussions shall be open to CEP Members and Observers and shall take place on</w:t>
      </w:r>
      <w:r>
        <w:rPr>
          <w:spacing w:val="-4"/>
        </w:rPr>
        <w:t xml:space="preserve"> </w:t>
      </w:r>
      <w:r>
        <w:t>the</w:t>
      </w:r>
      <w:r>
        <w:rPr>
          <w:spacing w:val="-4"/>
        </w:rPr>
        <w:t xml:space="preserve"> </w:t>
      </w:r>
      <w:r>
        <w:t>CEP</w:t>
      </w:r>
      <w:r>
        <w:rPr>
          <w:spacing w:val="-5"/>
        </w:rPr>
        <w:t xml:space="preserve"> </w:t>
      </w:r>
      <w:r>
        <w:t>Discussion</w:t>
      </w:r>
      <w:r>
        <w:rPr>
          <w:spacing w:val="-6"/>
        </w:rPr>
        <w:t xml:space="preserve"> </w:t>
      </w:r>
      <w:r>
        <w:rPr>
          <w:spacing w:val="-2"/>
        </w:rPr>
        <w:t>Forum.</w:t>
      </w:r>
    </w:p>
    <w:p w14:paraId="6FC11DBD" w14:textId="77777777" w:rsidR="002142E5" w:rsidRDefault="002142E5" w:rsidP="002142E5">
      <w:pPr>
        <w:pStyle w:val="Prrafodelista"/>
        <w:widowControl w:val="0"/>
        <w:numPr>
          <w:ilvl w:val="0"/>
          <w:numId w:val="22"/>
        </w:numPr>
        <w:tabs>
          <w:tab w:val="left" w:pos="462"/>
        </w:tabs>
        <w:autoSpaceDE w:val="0"/>
        <w:autoSpaceDN w:val="0"/>
        <w:spacing w:before="119"/>
        <w:ind w:right="213"/>
      </w:pPr>
      <w:r>
        <w:t>The right of a CEP Member to raise an issue on a draft CEE at the CEP and the right of a Party to raise an issue at the ATCM is not affected by</w:t>
      </w:r>
      <w:r>
        <w:rPr>
          <w:spacing w:val="-1"/>
        </w:rPr>
        <w:t xml:space="preserve"> </w:t>
      </w:r>
      <w:r>
        <w:t>its participation or lack thereof in the</w:t>
      </w:r>
      <w:r>
        <w:rPr>
          <w:spacing w:val="-5"/>
        </w:rPr>
        <w:t xml:space="preserve"> </w:t>
      </w:r>
      <w:r>
        <w:t>open-ended</w:t>
      </w:r>
      <w:r>
        <w:rPr>
          <w:spacing w:val="-2"/>
        </w:rPr>
        <w:t xml:space="preserve"> </w:t>
      </w:r>
      <w:r>
        <w:t>intersessional contact group.</w:t>
      </w:r>
    </w:p>
    <w:p w14:paraId="5E9EDB69" w14:textId="77777777" w:rsidR="002142E5" w:rsidRPr="002008E9" w:rsidRDefault="002142E5" w:rsidP="002142E5">
      <w:pPr>
        <w:pStyle w:val="Prrafodelista"/>
        <w:widowControl w:val="0"/>
        <w:numPr>
          <w:ilvl w:val="0"/>
          <w:numId w:val="22"/>
        </w:numPr>
        <w:tabs>
          <w:tab w:val="left" w:pos="462"/>
        </w:tabs>
        <w:autoSpaceDE w:val="0"/>
        <w:autoSpaceDN w:val="0"/>
        <w:spacing w:before="119"/>
        <w:ind w:right="213"/>
      </w:pPr>
      <w:r>
        <w:t>The outcome of the ICG’s deliberations, indicating areas of agreement and areas where differing views are expressed, shall be reported in a Working Paper submitted by the convenor to the next CEP meeting.</w:t>
      </w:r>
    </w:p>
    <w:p w14:paraId="0A60ABCB" w14:textId="77777777" w:rsidR="002142E5" w:rsidRDefault="002142E5" w:rsidP="00952E9F"/>
    <w:sectPr w:rsidR="002142E5" w:rsidSect="00283F0F">
      <w:headerReference w:type="default" r:id="rId11"/>
      <w:footerReference w:type="default" r:id="rId12"/>
      <w:type w:val="oddPage"/>
      <w:pgSz w:w="11907" w:h="16840" w:code="9"/>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DF41AA" w14:textId="77777777" w:rsidR="000D050E" w:rsidRDefault="000D050E">
      <w:r>
        <w:separator/>
      </w:r>
    </w:p>
  </w:endnote>
  <w:endnote w:type="continuationSeparator" w:id="0">
    <w:p w14:paraId="59FEFFDD" w14:textId="77777777" w:rsidR="000D050E" w:rsidRDefault="000D05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02D536" w14:textId="77777777" w:rsidR="00FA0B9F" w:rsidRDefault="002142E5" w:rsidP="00CF5C82">
    <w:pPr>
      <w:framePr w:wrap="around" w:vAnchor="text" w:hAnchor="margin" w:xAlign="right" w:y="1"/>
    </w:pPr>
    <w:r>
      <w:fldChar w:fldCharType="begin"/>
    </w:r>
    <w:r>
      <w:instrText xml:space="preserve">PAGE  </w:instrText>
    </w:r>
    <w:r>
      <w:fldChar w:fldCharType="end"/>
    </w:r>
  </w:p>
  <w:p w14:paraId="06BA1C70" w14:textId="77777777" w:rsidR="00FA0B9F" w:rsidRDefault="000E2D44"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FA7091" w14:textId="14F545C2" w:rsidR="00FA0B9F" w:rsidRDefault="002142E5" w:rsidP="00CF5C82">
    <w:pPr>
      <w:framePr w:wrap="around" w:vAnchor="text" w:hAnchor="margin" w:xAlign="right" w:y="1"/>
    </w:pPr>
    <w:r>
      <w:fldChar w:fldCharType="begin"/>
    </w:r>
    <w:r>
      <w:instrText xml:space="preserve">PAGE  </w:instrText>
    </w:r>
    <w:r>
      <w:fldChar w:fldCharType="separate"/>
    </w:r>
    <w:r w:rsidR="00A02F03">
      <w:rPr>
        <w:noProof/>
      </w:rPr>
      <w:t>1</w:t>
    </w:r>
    <w:r>
      <w:fldChar w:fldCharType="end"/>
    </w:r>
  </w:p>
  <w:p w14:paraId="30BD5DB1" w14:textId="637FCF20" w:rsidR="00FA0B9F" w:rsidRDefault="000E2D44" w:rsidP="002142E5">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FD29BC" w14:textId="74B672D7" w:rsidR="00E311C9" w:rsidRDefault="002142E5" w:rsidP="00CF5C82">
    <w:pPr>
      <w:framePr w:wrap="around" w:vAnchor="text" w:hAnchor="margin" w:xAlign="right" w:y="1"/>
    </w:pPr>
    <w:r>
      <w:fldChar w:fldCharType="begin"/>
    </w:r>
    <w:r>
      <w:instrText xml:space="preserve">PAGE  </w:instrText>
    </w:r>
    <w:r>
      <w:fldChar w:fldCharType="separate"/>
    </w:r>
    <w:r w:rsidR="00A02F03">
      <w:rPr>
        <w:noProof/>
      </w:rPr>
      <w:t>6</w:t>
    </w:r>
    <w:r>
      <w:fldChar w:fldCharType="end"/>
    </w:r>
  </w:p>
  <w:p w14:paraId="2836F3AE" w14:textId="77777777" w:rsidR="00E311C9" w:rsidRDefault="000E2D44"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F7A07C" w14:textId="77777777" w:rsidR="000D050E" w:rsidRDefault="000D050E">
      <w:r>
        <w:separator/>
      </w:r>
    </w:p>
  </w:footnote>
  <w:footnote w:type="continuationSeparator" w:id="0">
    <w:p w14:paraId="32CB1407" w14:textId="77777777" w:rsidR="000D050E" w:rsidRDefault="000D05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005"/>
      <w:gridCol w:w="1248"/>
      <w:gridCol w:w="1134"/>
      <w:gridCol w:w="390"/>
    </w:tblGrid>
    <w:tr w:rsidR="00D12774" w14:paraId="627728B3" w14:textId="77777777" w:rsidTr="002E12EC">
      <w:trPr>
        <w:trHeight w:val="344"/>
        <w:jc w:val="center"/>
      </w:trPr>
      <w:tc>
        <w:tcPr>
          <w:tcW w:w="5495" w:type="dxa"/>
        </w:tcPr>
        <w:p w14:paraId="7E6C84F7" w14:textId="46DB03E8" w:rsidR="00DB7C09" w:rsidRDefault="000E2D44" w:rsidP="00F968D4"/>
      </w:tc>
      <w:tc>
        <w:tcPr>
          <w:tcW w:w="4253" w:type="dxa"/>
          <w:gridSpan w:val="2"/>
        </w:tcPr>
        <w:p w14:paraId="2435E8A6" w14:textId="77777777" w:rsidR="00DB7C09" w:rsidRPr="00BD47E4" w:rsidRDefault="002142E5" w:rsidP="002A07BC">
          <w:pPr>
            <w:jc w:val="right"/>
            <w:rPr>
              <w:b/>
              <w:sz w:val="32"/>
              <w:szCs w:val="32"/>
            </w:rPr>
          </w:pPr>
          <w:bookmarkStart w:id="2" w:name="type"/>
          <w:r w:rsidRPr="00BD47E4">
            <w:rPr>
              <w:b/>
              <w:sz w:val="32"/>
              <w:szCs w:val="32"/>
            </w:rPr>
            <w:t>WP</w:t>
          </w:r>
          <w:bookmarkEnd w:id="2"/>
        </w:p>
      </w:tc>
      <w:tc>
        <w:tcPr>
          <w:tcW w:w="1524" w:type="dxa"/>
          <w:gridSpan w:val="2"/>
        </w:tcPr>
        <w:p w14:paraId="432AF7F4" w14:textId="749E76D4" w:rsidR="00DB7C09" w:rsidRPr="00BD47E4" w:rsidRDefault="002142E5" w:rsidP="00DB7C09">
          <w:pPr>
            <w:rPr>
              <w:b/>
              <w:sz w:val="32"/>
              <w:szCs w:val="32"/>
            </w:rPr>
          </w:pPr>
          <w:bookmarkStart w:id="3" w:name="number"/>
          <w:r w:rsidRPr="00BD47E4">
            <w:rPr>
              <w:b/>
              <w:sz w:val="32"/>
              <w:szCs w:val="32"/>
            </w:rPr>
            <w:t>21</w:t>
          </w:r>
          <w:bookmarkEnd w:id="3"/>
          <w:r w:rsidR="000E2D44">
            <w:rPr>
              <w:b/>
              <w:sz w:val="32"/>
              <w:szCs w:val="32"/>
            </w:rPr>
            <w:t xml:space="preserve"> rev.1</w:t>
          </w:r>
        </w:p>
      </w:tc>
    </w:tr>
    <w:tr w:rsidR="00D12774" w14:paraId="0DFB87BA" w14:textId="77777777" w:rsidTr="002E12EC">
      <w:trPr>
        <w:trHeight w:val="2165"/>
        <w:jc w:val="center"/>
      </w:trPr>
      <w:tc>
        <w:tcPr>
          <w:tcW w:w="5495" w:type="dxa"/>
        </w:tcPr>
        <w:p w14:paraId="10614BCC" w14:textId="77777777" w:rsidR="00490760" w:rsidRPr="00EE4D48" w:rsidRDefault="002142E5" w:rsidP="002A07BC">
          <w:pPr>
            <w:rPr>
              <w:b/>
              <w:sz w:val="28"/>
              <w:szCs w:val="28"/>
            </w:rPr>
          </w:pPr>
          <w:r>
            <w:rPr>
              <w:noProof/>
              <w:lang w:val="fi-FI" w:eastAsia="fi-FI"/>
            </w:rPr>
            <w:drawing>
              <wp:inline distT="0" distB="0" distL="0" distR="0" wp14:anchorId="70C7E265" wp14:editId="3F454357">
                <wp:extent cx="2763277" cy="1612900"/>
                <wp:effectExtent l="0" t="0" r="0" b="6350"/>
                <wp:docPr id="2" name="Imagen 2" descr="Diagrama, 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443815" name="Imagen 2" descr="Diagrama, Logotipo, nombre de la empres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2916315" cy="1702227"/>
                        </a:xfrm>
                        <a:prstGeom prst="rect">
                          <a:avLst/>
                        </a:prstGeom>
                      </pic:spPr>
                    </pic:pic>
                  </a:graphicData>
                </a:graphic>
              </wp:inline>
            </w:drawing>
          </w:r>
        </w:p>
      </w:tc>
      <w:tc>
        <w:tcPr>
          <w:tcW w:w="5777" w:type="dxa"/>
          <w:gridSpan w:val="4"/>
          <w:vAlign w:val="center"/>
        </w:tcPr>
        <w:p w14:paraId="7FA592BE" w14:textId="77777777" w:rsidR="00490760" w:rsidRPr="00FE5146" w:rsidRDefault="002142E5" w:rsidP="00490760">
          <w:pPr>
            <w:jc w:val="right"/>
            <w:rPr>
              <w:sz w:val="144"/>
              <w:szCs w:val="144"/>
            </w:rPr>
          </w:pPr>
          <w:r w:rsidRPr="00FE5146">
            <w:rPr>
              <w:sz w:val="144"/>
              <w:szCs w:val="144"/>
            </w:rPr>
            <w:t>ENG</w:t>
          </w:r>
        </w:p>
      </w:tc>
    </w:tr>
    <w:tr w:rsidR="00D12774" w14:paraId="41B59164" w14:textId="77777777" w:rsidTr="002E12EC">
      <w:trPr>
        <w:trHeight w:val="409"/>
        <w:jc w:val="center"/>
      </w:trPr>
      <w:tc>
        <w:tcPr>
          <w:tcW w:w="8500" w:type="dxa"/>
          <w:gridSpan w:val="2"/>
        </w:tcPr>
        <w:p w14:paraId="05929210" w14:textId="77777777" w:rsidR="00BD47E4" w:rsidRDefault="002142E5" w:rsidP="002C30DA">
          <w:pPr>
            <w:jc w:val="right"/>
          </w:pPr>
          <w:r>
            <w:t>Agenda Item:</w:t>
          </w:r>
        </w:p>
      </w:tc>
      <w:tc>
        <w:tcPr>
          <w:tcW w:w="2382" w:type="dxa"/>
          <w:gridSpan w:val="2"/>
        </w:tcPr>
        <w:p w14:paraId="62FA18B9" w14:textId="77777777" w:rsidR="00BD47E4" w:rsidRDefault="002142E5" w:rsidP="002C30DA">
          <w:pPr>
            <w:jc w:val="right"/>
          </w:pPr>
          <w:bookmarkStart w:id="4" w:name="agenda"/>
          <w:r>
            <w:t>CEP 4</w:t>
          </w:r>
          <w:bookmarkEnd w:id="4"/>
        </w:p>
      </w:tc>
      <w:tc>
        <w:tcPr>
          <w:tcW w:w="390" w:type="dxa"/>
        </w:tcPr>
        <w:p w14:paraId="2F9351CA" w14:textId="77777777" w:rsidR="00BD47E4" w:rsidRDefault="000E2D44" w:rsidP="00387A65">
          <w:pPr>
            <w:jc w:val="right"/>
          </w:pPr>
        </w:p>
      </w:tc>
    </w:tr>
    <w:tr w:rsidR="00D12774" w14:paraId="15F68470" w14:textId="77777777" w:rsidTr="002E12EC">
      <w:trPr>
        <w:trHeight w:val="397"/>
        <w:jc w:val="center"/>
      </w:trPr>
      <w:tc>
        <w:tcPr>
          <w:tcW w:w="8500" w:type="dxa"/>
          <w:gridSpan w:val="2"/>
        </w:tcPr>
        <w:p w14:paraId="6D978F74" w14:textId="77777777" w:rsidR="00BD47E4" w:rsidRDefault="002142E5" w:rsidP="002C30DA">
          <w:pPr>
            <w:jc w:val="right"/>
          </w:pPr>
          <w:r>
            <w:t>Presented by:</w:t>
          </w:r>
        </w:p>
      </w:tc>
      <w:tc>
        <w:tcPr>
          <w:tcW w:w="2382" w:type="dxa"/>
          <w:gridSpan w:val="2"/>
        </w:tcPr>
        <w:p w14:paraId="6A674515" w14:textId="2D3C607F" w:rsidR="00BD47E4" w:rsidRDefault="002142E5" w:rsidP="002C30DA">
          <w:pPr>
            <w:jc w:val="right"/>
          </w:pPr>
          <w:bookmarkStart w:id="5" w:name="party"/>
          <w:r>
            <w:t>Norway, Germany, India</w:t>
          </w:r>
          <w:bookmarkEnd w:id="5"/>
        </w:p>
      </w:tc>
      <w:tc>
        <w:tcPr>
          <w:tcW w:w="390" w:type="dxa"/>
        </w:tcPr>
        <w:p w14:paraId="16D21EDB" w14:textId="77777777" w:rsidR="00BD47E4" w:rsidRDefault="000E2D44" w:rsidP="00387A65">
          <w:pPr>
            <w:jc w:val="right"/>
          </w:pPr>
        </w:p>
      </w:tc>
    </w:tr>
    <w:tr w:rsidR="00D12774" w14:paraId="382F8223" w14:textId="77777777" w:rsidTr="002E12EC">
      <w:trPr>
        <w:trHeight w:val="409"/>
        <w:jc w:val="center"/>
      </w:trPr>
      <w:tc>
        <w:tcPr>
          <w:tcW w:w="8500" w:type="dxa"/>
          <w:gridSpan w:val="2"/>
        </w:tcPr>
        <w:p w14:paraId="2D437E1A" w14:textId="77777777" w:rsidR="00BD47E4" w:rsidRDefault="002142E5" w:rsidP="002C30DA">
          <w:pPr>
            <w:jc w:val="right"/>
          </w:pPr>
          <w:r>
            <w:t>Original:</w:t>
          </w:r>
        </w:p>
      </w:tc>
      <w:tc>
        <w:tcPr>
          <w:tcW w:w="2382" w:type="dxa"/>
          <w:gridSpan w:val="2"/>
        </w:tcPr>
        <w:p w14:paraId="114974E1" w14:textId="77777777" w:rsidR="00BD47E4" w:rsidRDefault="002142E5" w:rsidP="002C30DA">
          <w:pPr>
            <w:jc w:val="right"/>
          </w:pPr>
          <w:bookmarkStart w:id="6" w:name="language"/>
          <w:r>
            <w:t>English</w:t>
          </w:r>
          <w:bookmarkEnd w:id="6"/>
        </w:p>
      </w:tc>
      <w:tc>
        <w:tcPr>
          <w:tcW w:w="390" w:type="dxa"/>
        </w:tcPr>
        <w:p w14:paraId="4A158F83" w14:textId="77777777" w:rsidR="00BD47E4" w:rsidRDefault="000E2D44" w:rsidP="00387A65">
          <w:pPr>
            <w:jc w:val="right"/>
          </w:pPr>
        </w:p>
      </w:tc>
    </w:tr>
    <w:tr w:rsidR="00D12774" w14:paraId="3878FA8D" w14:textId="77777777" w:rsidTr="002E12EC">
      <w:trPr>
        <w:trHeight w:val="409"/>
        <w:jc w:val="center"/>
      </w:trPr>
      <w:tc>
        <w:tcPr>
          <w:tcW w:w="8500" w:type="dxa"/>
          <w:gridSpan w:val="2"/>
        </w:tcPr>
        <w:p w14:paraId="11A041A0" w14:textId="77777777" w:rsidR="0097629D" w:rsidRDefault="002142E5" w:rsidP="002C30DA">
          <w:pPr>
            <w:jc w:val="right"/>
          </w:pPr>
          <w:r>
            <w:t>Submitted:</w:t>
          </w:r>
        </w:p>
      </w:tc>
      <w:tc>
        <w:tcPr>
          <w:tcW w:w="2382" w:type="dxa"/>
          <w:gridSpan w:val="2"/>
        </w:tcPr>
        <w:p w14:paraId="4C02407C" w14:textId="5EE66C09" w:rsidR="0097629D" w:rsidRDefault="000E2D44" w:rsidP="0097629D">
          <w:pPr>
            <w:jc w:val="right"/>
          </w:pPr>
          <w:bookmarkStart w:id="7" w:name="date_submission"/>
          <w:r>
            <w:t>28</w:t>
          </w:r>
          <w:r w:rsidR="002142E5">
            <w:t xml:space="preserve"> </w:t>
          </w:r>
          <w:r>
            <w:t>May</w:t>
          </w:r>
          <w:r w:rsidR="002142E5">
            <w:t xml:space="preserve"> 2023</w:t>
          </w:r>
          <w:bookmarkEnd w:id="7"/>
        </w:p>
      </w:tc>
      <w:tc>
        <w:tcPr>
          <w:tcW w:w="390" w:type="dxa"/>
        </w:tcPr>
        <w:p w14:paraId="0D70B914" w14:textId="77777777" w:rsidR="0097629D" w:rsidRDefault="000E2D44" w:rsidP="00387A65">
          <w:pPr>
            <w:jc w:val="right"/>
          </w:pPr>
        </w:p>
      </w:tc>
    </w:tr>
  </w:tbl>
  <w:p w14:paraId="1430B53D" w14:textId="77777777" w:rsidR="00AE5DD0" w:rsidRDefault="000E2D4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D12774" w14:paraId="4560844F" w14:textId="77777777">
      <w:trPr>
        <w:trHeight w:val="354"/>
        <w:jc w:val="center"/>
      </w:trPr>
      <w:tc>
        <w:tcPr>
          <w:tcW w:w="9694" w:type="dxa"/>
        </w:tcPr>
        <w:p w14:paraId="0D167D51" w14:textId="13BEB5BF" w:rsidR="00AE5DD0" w:rsidRPr="00BD47E4" w:rsidRDefault="002142E5" w:rsidP="00C26F2D">
          <w:pPr>
            <w:jc w:val="right"/>
            <w:rPr>
              <w:b/>
              <w:sz w:val="32"/>
              <w:szCs w:val="32"/>
            </w:rPr>
          </w:pPr>
          <w:r>
            <w:rPr>
              <w:b/>
              <w:sz w:val="32"/>
              <w:szCs w:val="32"/>
            </w:rPr>
            <w:t>WP</w:t>
          </w:r>
        </w:p>
      </w:tc>
      <w:tc>
        <w:tcPr>
          <w:tcW w:w="1332" w:type="dxa"/>
        </w:tcPr>
        <w:p w14:paraId="32D235A3" w14:textId="2E58B9BA" w:rsidR="00AE5DD0" w:rsidRPr="00BD47E4" w:rsidRDefault="002142E5" w:rsidP="00080F4C">
          <w:pPr>
            <w:rPr>
              <w:b/>
              <w:sz w:val="32"/>
              <w:szCs w:val="32"/>
            </w:rPr>
          </w:pPr>
          <w:r>
            <w:rPr>
              <w:b/>
              <w:sz w:val="32"/>
              <w:szCs w:val="32"/>
            </w:rPr>
            <w:t>21</w:t>
          </w:r>
          <w:r w:rsidR="000E2D44">
            <w:rPr>
              <w:b/>
              <w:sz w:val="32"/>
              <w:szCs w:val="32"/>
            </w:rPr>
            <w:t xml:space="preserve"> rev.1</w:t>
          </w:r>
        </w:p>
      </w:tc>
    </w:tr>
  </w:tbl>
  <w:p w14:paraId="22C0993A" w14:textId="77777777" w:rsidR="00AE5DD0" w:rsidRDefault="000E2D4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6577EA"/>
    <w:multiLevelType w:val="hybridMultilevel"/>
    <w:tmpl w:val="21A63D98"/>
    <w:lvl w:ilvl="0" w:tplc="EAB02408">
      <w:start w:val="1"/>
      <w:numFmt w:val="bullet"/>
      <w:pStyle w:val="ATSBullet1"/>
      <w:lvlText w:val=""/>
      <w:lvlJc w:val="left"/>
      <w:pPr>
        <w:tabs>
          <w:tab w:val="num" w:pos="360"/>
        </w:tabs>
        <w:ind w:left="360" w:hanging="360"/>
      </w:pPr>
      <w:rPr>
        <w:rFonts w:ascii="Symbol" w:hAnsi="Symbol" w:hint="default"/>
        <w:color w:val="auto"/>
      </w:rPr>
    </w:lvl>
    <w:lvl w:ilvl="1" w:tplc="AD36A6BA" w:tentative="1">
      <w:start w:val="1"/>
      <w:numFmt w:val="bullet"/>
      <w:lvlText w:val="o"/>
      <w:lvlJc w:val="left"/>
      <w:pPr>
        <w:tabs>
          <w:tab w:val="num" w:pos="1440"/>
        </w:tabs>
        <w:ind w:left="1440" w:hanging="360"/>
      </w:pPr>
      <w:rPr>
        <w:rFonts w:ascii="Courier New" w:hAnsi="Courier New" w:cs="Courier New" w:hint="default"/>
      </w:rPr>
    </w:lvl>
    <w:lvl w:ilvl="2" w:tplc="B77246A2" w:tentative="1">
      <w:start w:val="1"/>
      <w:numFmt w:val="bullet"/>
      <w:lvlText w:val=""/>
      <w:lvlJc w:val="left"/>
      <w:pPr>
        <w:tabs>
          <w:tab w:val="num" w:pos="2160"/>
        </w:tabs>
        <w:ind w:left="2160" w:hanging="360"/>
      </w:pPr>
      <w:rPr>
        <w:rFonts w:ascii="Wingdings" w:hAnsi="Wingdings" w:hint="default"/>
      </w:rPr>
    </w:lvl>
    <w:lvl w:ilvl="3" w:tplc="08562624" w:tentative="1">
      <w:start w:val="1"/>
      <w:numFmt w:val="bullet"/>
      <w:lvlText w:val=""/>
      <w:lvlJc w:val="left"/>
      <w:pPr>
        <w:tabs>
          <w:tab w:val="num" w:pos="2880"/>
        </w:tabs>
        <w:ind w:left="2880" w:hanging="360"/>
      </w:pPr>
      <w:rPr>
        <w:rFonts w:ascii="Symbol" w:hAnsi="Symbol" w:hint="default"/>
      </w:rPr>
    </w:lvl>
    <w:lvl w:ilvl="4" w:tplc="94A62CA6" w:tentative="1">
      <w:start w:val="1"/>
      <w:numFmt w:val="bullet"/>
      <w:lvlText w:val="o"/>
      <w:lvlJc w:val="left"/>
      <w:pPr>
        <w:tabs>
          <w:tab w:val="num" w:pos="3600"/>
        </w:tabs>
        <w:ind w:left="3600" w:hanging="360"/>
      </w:pPr>
      <w:rPr>
        <w:rFonts w:ascii="Courier New" w:hAnsi="Courier New" w:cs="Courier New" w:hint="default"/>
      </w:rPr>
    </w:lvl>
    <w:lvl w:ilvl="5" w:tplc="2B52752A" w:tentative="1">
      <w:start w:val="1"/>
      <w:numFmt w:val="bullet"/>
      <w:lvlText w:val=""/>
      <w:lvlJc w:val="left"/>
      <w:pPr>
        <w:tabs>
          <w:tab w:val="num" w:pos="4320"/>
        </w:tabs>
        <w:ind w:left="4320" w:hanging="360"/>
      </w:pPr>
      <w:rPr>
        <w:rFonts w:ascii="Wingdings" w:hAnsi="Wingdings" w:hint="default"/>
      </w:rPr>
    </w:lvl>
    <w:lvl w:ilvl="6" w:tplc="602E315C" w:tentative="1">
      <w:start w:val="1"/>
      <w:numFmt w:val="bullet"/>
      <w:lvlText w:val=""/>
      <w:lvlJc w:val="left"/>
      <w:pPr>
        <w:tabs>
          <w:tab w:val="num" w:pos="5040"/>
        </w:tabs>
        <w:ind w:left="5040" w:hanging="360"/>
      </w:pPr>
      <w:rPr>
        <w:rFonts w:ascii="Symbol" w:hAnsi="Symbol" w:hint="default"/>
      </w:rPr>
    </w:lvl>
    <w:lvl w:ilvl="7" w:tplc="EBD2646C" w:tentative="1">
      <w:start w:val="1"/>
      <w:numFmt w:val="bullet"/>
      <w:lvlText w:val="o"/>
      <w:lvlJc w:val="left"/>
      <w:pPr>
        <w:tabs>
          <w:tab w:val="num" w:pos="5760"/>
        </w:tabs>
        <w:ind w:left="5760" w:hanging="360"/>
      </w:pPr>
      <w:rPr>
        <w:rFonts w:ascii="Courier New" w:hAnsi="Courier New" w:cs="Courier New" w:hint="default"/>
      </w:rPr>
    </w:lvl>
    <w:lvl w:ilvl="8" w:tplc="E4E47B86"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F125FDC"/>
    <w:multiLevelType w:val="hybridMultilevel"/>
    <w:tmpl w:val="8E803440"/>
    <w:lvl w:ilvl="0" w:tplc="04140001">
      <w:start w:val="1"/>
      <w:numFmt w:val="bullet"/>
      <w:lvlText w:val=""/>
      <w:lvlJc w:val="left"/>
      <w:pPr>
        <w:ind w:left="1360" w:hanging="360"/>
      </w:pPr>
      <w:rPr>
        <w:rFonts w:ascii="Symbol" w:hAnsi="Symbol" w:hint="default"/>
      </w:rPr>
    </w:lvl>
    <w:lvl w:ilvl="1" w:tplc="04140003" w:tentative="1">
      <w:start w:val="1"/>
      <w:numFmt w:val="bullet"/>
      <w:lvlText w:val="o"/>
      <w:lvlJc w:val="left"/>
      <w:pPr>
        <w:ind w:left="2080" w:hanging="360"/>
      </w:pPr>
      <w:rPr>
        <w:rFonts w:ascii="Courier New" w:hAnsi="Courier New" w:cs="Courier New" w:hint="default"/>
      </w:rPr>
    </w:lvl>
    <w:lvl w:ilvl="2" w:tplc="04140005" w:tentative="1">
      <w:start w:val="1"/>
      <w:numFmt w:val="bullet"/>
      <w:lvlText w:val=""/>
      <w:lvlJc w:val="left"/>
      <w:pPr>
        <w:ind w:left="2800" w:hanging="360"/>
      </w:pPr>
      <w:rPr>
        <w:rFonts w:ascii="Wingdings" w:hAnsi="Wingdings" w:hint="default"/>
      </w:rPr>
    </w:lvl>
    <w:lvl w:ilvl="3" w:tplc="04140001" w:tentative="1">
      <w:start w:val="1"/>
      <w:numFmt w:val="bullet"/>
      <w:lvlText w:val=""/>
      <w:lvlJc w:val="left"/>
      <w:pPr>
        <w:ind w:left="3520" w:hanging="360"/>
      </w:pPr>
      <w:rPr>
        <w:rFonts w:ascii="Symbol" w:hAnsi="Symbol" w:hint="default"/>
      </w:rPr>
    </w:lvl>
    <w:lvl w:ilvl="4" w:tplc="04140003" w:tentative="1">
      <w:start w:val="1"/>
      <w:numFmt w:val="bullet"/>
      <w:lvlText w:val="o"/>
      <w:lvlJc w:val="left"/>
      <w:pPr>
        <w:ind w:left="4240" w:hanging="360"/>
      </w:pPr>
      <w:rPr>
        <w:rFonts w:ascii="Courier New" w:hAnsi="Courier New" w:cs="Courier New" w:hint="default"/>
      </w:rPr>
    </w:lvl>
    <w:lvl w:ilvl="5" w:tplc="04140005" w:tentative="1">
      <w:start w:val="1"/>
      <w:numFmt w:val="bullet"/>
      <w:lvlText w:val=""/>
      <w:lvlJc w:val="left"/>
      <w:pPr>
        <w:ind w:left="4960" w:hanging="360"/>
      </w:pPr>
      <w:rPr>
        <w:rFonts w:ascii="Wingdings" w:hAnsi="Wingdings" w:hint="default"/>
      </w:rPr>
    </w:lvl>
    <w:lvl w:ilvl="6" w:tplc="04140001" w:tentative="1">
      <w:start w:val="1"/>
      <w:numFmt w:val="bullet"/>
      <w:lvlText w:val=""/>
      <w:lvlJc w:val="left"/>
      <w:pPr>
        <w:ind w:left="5680" w:hanging="360"/>
      </w:pPr>
      <w:rPr>
        <w:rFonts w:ascii="Symbol" w:hAnsi="Symbol" w:hint="default"/>
      </w:rPr>
    </w:lvl>
    <w:lvl w:ilvl="7" w:tplc="04140003" w:tentative="1">
      <w:start w:val="1"/>
      <w:numFmt w:val="bullet"/>
      <w:lvlText w:val="o"/>
      <w:lvlJc w:val="left"/>
      <w:pPr>
        <w:ind w:left="6400" w:hanging="360"/>
      </w:pPr>
      <w:rPr>
        <w:rFonts w:ascii="Courier New" w:hAnsi="Courier New" w:cs="Courier New" w:hint="default"/>
      </w:rPr>
    </w:lvl>
    <w:lvl w:ilvl="8" w:tplc="04140005" w:tentative="1">
      <w:start w:val="1"/>
      <w:numFmt w:val="bullet"/>
      <w:lvlText w:val=""/>
      <w:lvlJc w:val="left"/>
      <w:pPr>
        <w:ind w:left="7120" w:hanging="360"/>
      </w:pPr>
      <w:rPr>
        <w:rFonts w:ascii="Wingdings" w:hAnsi="Wingdings" w:hint="default"/>
      </w:rPr>
    </w:lvl>
  </w:abstractNum>
  <w:abstractNum w:abstractNumId="13" w15:restartNumberingAfterBreak="0">
    <w:nsid w:val="49D35C15"/>
    <w:multiLevelType w:val="hybridMultilevel"/>
    <w:tmpl w:val="A8A2E45C"/>
    <w:lvl w:ilvl="0" w:tplc="02D85C54">
      <w:start w:val="1"/>
      <w:numFmt w:val="decimal"/>
      <w:lvlText w:val="%1)"/>
      <w:lvlJc w:val="left"/>
      <w:pPr>
        <w:tabs>
          <w:tab w:val="num" w:pos="340"/>
        </w:tabs>
        <w:ind w:left="340" w:hanging="340"/>
      </w:pPr>
      <w:rPr>
        <w:rFonts w:hint="default"/>
      </w:rPr>
    </w:lvl>
    <w:lvl w:ilvl="1" w:tplc="8E12B550" w:tentative="1">
      <w:start w:val="1"/>
      <w:numFmt w:val="lowerLetter"/>
      <w:lvlText w:val="%2."/>
      <w:lvlJc w:val="left"/>
      <w:pPr>
        <w:tabs>
          <w:tab w:val="num" w:pos="1440"/>
        </w:tabs>
        <w:ind w:left="1440" w:hanging="360"/>
      </w:pPr>
    </w:lvl>
    <w:lvl w:ilvl="2" w:tplc="70248E06" w:tentative="1">
      <w:start w:val="1"/>
      <w:numFmt w:val="lowerRoman"/>
      <w:lvlText w:val="%3."/>
      <w:lvlJc w:val="right"/>
      <w:pPr>
        <w:tabs>
          <w:tab w:val="num" w:pos="2160"/>
        </w:tabs>
        <w:ind w:left="2160" w:hanging="180"/>
      </w:pPr>
    </w:lvl>
    <w:lvl w:ilvl="3" w:tplc="E54065F0" w:tentative="1">
      <w:start w:val="1"/>
      <w:numFmt w:val="decimal"/>
      <w:lvlText w:val="%4."/>
      <w:lvlJc w:val="left"/>
      <w:pPr>
        <w:tabs>
          <w:tab w:val="num" w:pos="2880"/>
        </w:tabs>
        <w:ind w:left="2880" w:hanging="360"/>
      </w:pPr>
    </w:lvl>
    <w:lvl w:ilvl="4" w:tplc="2C16D5A2" w:tentative="1">
      <w:start w:val="1"/>
      <w:numFmt w:val="lowerLetter"/>
      <w:lvlText w:val="%5."/>
      <w:lvlJc w:val="left"/>
      <w:pPr>
        <w:tabs>
          <w:tab w:val="num" w:pos="3600"/>
        </w:tabs>
        <w:ind w:left="3600" w:hanging="360"/>
      </w:pPr>
    </w:lvl>
    <w:lvl w:ilvl="5" w:tplc="2578D0D6" w:tentative="1">
      <w:start w:val="1"/>
      <w:numFmt w:val="lowerRoman"/>
      <w:lvlText w:val="%6."/>
      <w:lvlJc w:val="right"/>
      <w:pPr>
        <w:tabs>
          <w:tab w:val="num" w:pos="4320"/>
        </w:tabs>
        <w:ind w:left="4320" w:hanging="180"/>
      </w:pPr>
    </w:lvl>
    <w:lvl w:ilvl="6" w:tplc="3CA611BA" w:tentative="1">
      <w:start w:val="1"/>
      <w:numFmt w:val="decimal"/>
      <w:lvlText w:val="%7."/>
      <w:lvlJc w:val="left"/>
      <w:pPr>
        <w:tabs>
          <w:tab w:val="num" w:pos="5040"/>
        </w:tabs>
        <w:ind w:left="5040" w:hanging="360"/>
      </w:pPr>
    </w:lvl>
    <w:lvl w:ilvl="7" w:tplc="74FA143E" w:tentative="1">
      <w:start w:val="1"/>
      <w:numFmt w:val="lowerLetter"/>
      <w:lvlText w:val="%8."/>
      <w:lvlJc w:val="left"/>
      <w:pPr>
        <w:tabs>
          <w:tab w:val="num" w:pos="5760"/>
        </w:tabs>
        <w:ind w:left="5760" w:hanging="360"/>
      </w:pPr>
    </w:lvl>
    <w:lvl w:ilvl="8" w:tplc="0132525E" w:tentative="1">
      <w:start w:val="1"/>
      <w:numFmt w:val="lowerRoman"/>
      <w:lvlText w:val="%9."/>
      <w:lvlJc w:val="right"/>
      <w:pPr>
        <w:tabs>
          <w:tab w:val="num" w:pos="6480"/>
        </w:tabs>
        <w:ind w:left="6480" w:hanging="180"/>
      </w:pPr>
    </w:lvl>
  </w:abstractNum>
  <w:abstractNum w:abstractNumId="14" w15:restartNumberingAfterBreak="0">
    <w:nsid w:val="6207723B"/>
    <w:multiLevelType w:val="hybridMultilevel"/>
    <w:tmpl w:val="0D7CC4E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5" w15:restartNumberingAfterBreak="0">
    <w:nsid w:val="642F3AFA"/>
    <w:multiLevelType w:val="hybridMultilevel"/>
    <w:tmpl w:val="9DF09BE6"/>
    <w:lvl w:ilvl="0" w:tplc="5602025E">
      <w:start w:val="1"/>
      <w:numFmt w:val="decimal"/>
      <w:lvlText w:val="%1."/>
      <w:lvlJc w:val="left"/>
      <w:pPr>
        <w:tabs>
          <w:tab w:val="num" w:pos="1057"/>
        </w:tabs>
        <w:ind w:left="1057" w:hanging="360"/>
      </w:pPr>
      <w:rPr>
        <w:rFonts w:hint="default"/>
      </w:rPr>
    </w:lvl>
    <w:lvl w:ilvl="1" w:tplc="4FDE5A66" w:tentative="1">
      <w:start w:val="1"/>
      <w:numFmt w:val="lowerLetter"/>
      <w:lvlText w:val="%2."/>
      <w:lvlJc w:val="left"/>
      <w:pPr>
        <w:tabs>
          <w:tab w:val="num" w:pos="2137"/>
        </w:tabs>
        <w:ind w:left="2137" w:hanging="360"/>
      </w:pPr>
    </w:lvl>
    <w:lvl w:ilvl="2" w:tplc="8BA4AD18" w:tentative="1">
      <w:start w:val="1"/>
      <w:numFmt w:val="lowerRoman"/>
      <w:lvlText w:val="%3."/>
      <w:lvlJc w:val="right"/>
      <w:pPr>
        <w:tabs>
          <w:tab w:val="num" w:pos="2857"/>
        </w:tabs>
        <w:ind w:left="2857" w:hanging="180"/>
      </w:pPr>
    </w:lvl>
    <w:lvl w:ilvl="3" w:tplc="1FC885A2" w:tentative="1">
      <w:start w:val="1"/>
      <w:numFmt w:val="decimal"/>
      <w:lvlText w:val="%4."/>
      <w:lvlJc w:val="left"/>
      <w:pPr>
        <w:tabs>
          <w:tab w:val="num" w:pos="3577"/>
        </w:tabs>
        <w:ind w:left="3577" w:hanging="360"/>
      </w:pPr>
    </w:lvl>
    <w:lvl w:ilvl="4" w:tplc="11AA0F4E" w:tentative="1">
      <w:start w:val="1"/>
      <w:numFmt w:val="lowerLetter"/>
      <w:lvlText w:val="%5."/>
      <w:lvlJc w:val="left"/>
      <w:pPr>
        <w:tabs>
          <w:tab w:val="num" w:pos="4297"/>
        </w:tabs>
        <w:ind w:left="4297" w:hanging="360"/>
      </w:pPr>
    </w:lvl>
    <w:lvl w:ilvl="5" w:tplc="783E8568" w:tentative="1">
      <w:start w:val="1"/>
      <w:numFmt w:val="lowerRoman"/>
      <w:lvlText w:val="%6."/>
      <w:lvlJc w:val="right"/>
      <w:pPr>
        <w:tabs>
          <w:tab w:val="num" w:pos="5017"/>
        </w:tabs>
        <w:ind w:left="5017" w:hanging="180"/>
      </w:pPr>
    </w:lvl>
    <w:lvl w:ilvl="6" w:tplc="8B70E6A8" w:tentative="1">
      <w:start w:val="1"/>
      <w:numFmt w:val="decimal"/>
      <w:lvlText w:val="%7."/>
      <w:lvlJc w:val="left"/>
      <w:pPr>
        <w:tabs>
          <w:tab w:val="num" w:pos="5737"/>
        </w:tabs>
        <w:ind w:left="5737" w:hanging="360"/>
      </w:pPr>
    </w:lvl>
    <w:lvl w:ilvl="7" w:tplc="56520E8E" w:tentative="1">
      <w:start w:val="1"/>
      <w:numFmt w:val="lowerLetter"/>
      <w:lvlText w:val="%8."/>
      <w:lvlJc w:val="left"/>
      <w:pPr>
        <w:tabs>
          <w:tab w:val="num" w:pos="6457"/>
        </w:tabs>
        <w:ind w:left="6457" w:hanging="360"/>
      </w:pPr>
    </w:lvl>
    <w:lvl w:ilvl="8" w:tplc="99F84744" w:tentative="1">
      <w:start w:val="1"/>
      <w:numFmt w:val="lowerRoman"/>
      <w:lvlText w:val="%9."/>
      <w:lvlJc w:val="right"/>
      <w:pPr>
        <w:tabs>
          <w:tab w:val="num" w:pos="7177"/>
        </w:tabs>
        <w:ind w:left="7177" w:hanging="180"/>
      </w:pPr>
    </w:lvl>
  </w:abstractNum>
  <w:abstractNum w:abstractNumId="16" w15:restartNumberingAfterBreak="0">
    <w:nsid w:val="7212657C"/>
    <w:multiLevelType w:val="hybridMultilevel"/>
    <w:tmpl w:val="0A8E2A84"/>
    <w:lvl w:ilvl="0" w:tplc="6B0AEAB2">
      <w:start w:val="1"/>
      <w:numFmt w:val="decimal"/>
      <w:pStyle w:val="ATSNumber1"/>
      <w:lvlText w:val="%1)"/>
      <w:lvlJc w:val="left"/>
      <w:pPr>
        <w:tabs>
          <w:tab w:val="num" w:pos="720"/>
        </w:tabs>
        <w:ind w:left="720" w:hanging="360"/>
      </w:pPr>
    </w:lvl>
    <w:lvl w:ilvl="1" w:tplc="44E6A0DA" w:tentative="1">
      <w:start w:val="1"/>
      <w:numFmt w:val="lowerLetter"/>
      <w:lvlText w:val="%2."/>
      <w:lvlJc w:val="left"/>
      <w:pPr>
        <w:tabs>
          <w:tab w:val="num" w:pos="1440"/>
        </w:tabs>
        <w:ind w:left="1440" w:hanging="360"/>
      </w:pPr>
    </w:lvl>
    <w:lvl w:ilvl="2" w:tplc="49C0A010" w:tentative="1">
      <w:start w:val="1"/>
      <w:numFmt w:val="lowerRoman"/>
      <w:lvlText w:val="%3."/>
      <w:lvlJc w:val="right"/>
      <w:pPr>
        <w:tabs>
          <w:tab w:val="num" w:pos="2160"/>
        </w:tabs>
        <w:ind w:left="2160" w:hanging="180"/>
      </w:pPr>
    </w:lvl>
    <w:lvl w:ilvl="3" w:tplc="EE2A87AA" w:tentative="1">
      <w:start w:val="1"/>
      <w:numFmt w:val="decimal"/>
      <w:lvlText w:val="%4."/>
      <w:lvlJc w:val="left"/>
      <w:pPr>
        <w:tabs>
          <w:tab w:val="num" w:pos="2880"/>
        </w:tabs>
        <w:ind w:left="2880" w:hanging="360"/>
      </w:pPr>
    </w:lvl>
    <w:lvl w:ilvl="4" w:tplc="124C39B4" w:tentative="1">
      <w:start w:val="1"/>
      <w:numFmt w:val="lowerLetter"/>
      <w:lvlText w:val="%5."/>
      <w:lvlJc w:val="left"/>
      <w:pPr>
        <w:tabs>
          <w:tab w:val="num" w:pos="3600"/>
        </w:tabs>
        <w:ind w:left="3600" w:hanging="360"/>
      </w:pPr>
    </w:lvl>
    <w:lvl w:ilvl="5" w:tplc="20384B20" w:tentative="1">
      <w:start w:val="1"/>
      <w:numFmt w:val="lowerRoman"/>
      <w:lvlText w:val="%6."/>
      <w:lvlJc w:val="right"/>
      <w:pPr>
        <w:tabs>
          <w:tab w:val="num" w:pos="4320"/>
        </w:tabs>
        <w:ind w:left="4320" w:hanging="180"/>
      </w:pPr>
    </w:lvl>
    <w:lvl w:ilvl="6" w:tplc="7A86D188" w:tentative="1">
      <w:start w:val="1"/>
      <w:numFmt w:val="decimal"/>
      <w:lvlText w:val="%7."/>
      <w:lvlJc w:val="left"/>
      <w:pPr>
        <w:tabs>
          <w:tab w:val="num" w:pos="5040"/>
        </w:tabs>
        <w:ind w:left="5040" w:hanging="360"/>
      </w:pPr>
    </w:lvl>
    <w:lvl w:ilvl="7" w:tplc="D2349D0C" w:tentative="1">
      <w:start w:val="1"/>
      <w:numFmt w:val="lowerLetter"/>
      <w:lvlText w:val="%8."/>
      <w:lvlJc w:val="left"/>
      <w:pPr>
        <w:tabs>
          <w:tab w:val="num" w:pos="5760"/>
        </w:tabs>
        <w:ind w:left="5760" w:hanging="360"/>
      </w:pPr>
    </w:lvl>
    <w:lvl w:ilvl="8" w:tplc="57AE15C0" w:tentative="1">
      <w:start w:val="1"/>
      <w:numFmt w:val="lowerRoman"/>
      <w:lvlText w:val="%9."/>
      <w:lvlJc w:val="right"/>
      <w:pPr>
        <w:tabs>
          <w:tab w:val="num" w:pos="6480"/>
        </w:tabs>
        <w:ind w:left="6480" w:hanging="180"/>
      </w:pPr>
    </w:lvl>
  </w:abstractNum>
  <w:abstractNum w:abstractNumId="17" w15:restartNumberingAfterBreak="0">
    <w:nsid w:val="729C1CDE"/>
    <w:multiLevelType w:val="hybridMultilevel"/>
    <w:tmpl w:val="794E035E"/>
    <w:lvl w:ilvl="0" w:tplc="8D52EB90">
      <w:start w:val="1"/>
      <w:numFmt w:val="decimal"/>
      <w:lvlText w:val="%1."/>
      <w:lvlJc w:val="left"/>
      <w:pPr>
        <w:ind w:left="461" w:hanging="360"/>
      </w:pPr>
      <w:rPr>
        <w:w w:val="100"/>
        <w:lang w:val="en-US" w:eastAsia="en-US" w:bidi="ar-SA"/>
      </w:rPr>
    </w:lvl>
    <w:lvl w:ilvl="1" w:tplc="A7ECAC3E">
      <w:start w:val="1"/>
      <w:numFmt w:val="lowerRoman"/>
      <w:lvlText w:val="%2."/>
      <w:lvlJc w:val="left"/>
      <w:pPr>
        <w:ind w:left="1181" w:hanging="476"/>
      </w:pPr>
      <w:rPr>
        <w:rFonts w:ascii="Times New Roman" w:eastAsia="Times New Roman" w:hAnsi="Times New Roman" w:cs="Times New Roman" w:hint="default"/>
        <w:b w:val="0"/>
        <w:bCs w:val="0"/>
        <w:i w:val="0"/>
        <w:iCs w:val="0"/>
        <w:spacing w:val="0"/>
        <w:w w:val="100"/>
        <w:sz w:val="22"/>
        <w:szCs w:val="22"/>
        <w:lang w:val="en-US" w:eastAsia="en-US" w:bidi="ar-SA"/>
      </w:rPr>
    </w:lvl>
    <w:lvl w:ilvl="2" w:tplc="5B60D94C">
      <w:numFmt w:val="bullet"/>
      <w:lvlText w:val="•"/>
      <w:lvlJc w:val="left"/>
      <w:pPr>
        <w:ind w:left="996" w:hanging="169"/>
      </w:pPr>
      <w:rPr>
        <w:rFonts w:ascii="Times New Roman" w:eastAsia="Times New Roman" w:hAnsi="Times New Roman" w:cs="Times New Roman" w:hint="default"/>
        <w:b w:val="0"/>
        <w:bCs w:val="0"/>
        <w:i w:val="0"/>
        <w:iCs w:val="0"/>
        <w:w w:val="100"/>
        <w:sz w:val="22"/>
        <w:szCs w:val="22"/>
        <w:lang w:val="en-US" w:eastAsia="en-US" w:bidi="ar-SA"/>
      </w:rPr>
    </w:lvl>
    <w:lvl w:ilvl="3" w:tplc="CF266678">
      <w:numFmt w:val="bullet"/>
      <w:lvlText w:val="•"/>
      <w:lvlJc w:val="left"/>
      <w:pPr>
        <w:ind w:left="2165" w:hanging="169"/>
      </w:pPr>
      <w:rPr>
        <w:lang w:val="en-US" w:eastAsia="en-US" w:bidi="ar-SA"/>
      </w:rPr>
    </w:lvl>
    <w:lvl w:ilvl="4" w:tplc="6DDC26BC">
      <w:numFmt w:val="bullet"/>
      <w:lvlText w:val="•"/>
      <w:lvlJc w:val="left"/>
      <w:pPr>
        <w:ind w:left="3150" w:hanging="169"/>
      </w:pPr>
      <w:rPr>
        <w:lang w:val="en-US" w:eastAsia="en-US" w:bidi="ar-SA"/>
      </w:rPr>
    </w:lvl>
    <w:lvl w:ilvl="5" w:tplc="6472C7AA">
      <w:numFmt w:val="bullet"/>
      <w:lvlText w:val="•"/>
      <w:lvlJc w:val="left"/>
      <w:pPr>
        <w:ind w:left="4135" w:hanging="169"/>
      </w:pPr>
      <w:rPr>
        <w:lang w:val="en-US" w:eastAsia="en-US" w:bidi="ar-SA"/>
      </w:rPr>
    </w:lvl>
    <w:lvl w:ilvl="6" w:tplc="47DE91BC">
      <w:numFmt w:val="bullet"/>
      <w:lvlText w:val="•"/>
      <w:lvlJc w:val="left"/>
      <w:pPr>
        <w:ind w:left="5120" w:hanging="169"/>
      </w:pPr>
      <w:rPr>
        <w:lang w:val="en-US" w:eastAsia="en-US" w:bidi="ar-SA"/>
      </w:rPr>
    </w:lvl>
    <w:lvl w:ilvl="7" w:tplc="7A3CCD2A">
      <w:numFmt w:val="bullet"/>
      <w:lvlText w:val="•"/>
      <w:lvlJc w:val="left"/>
      <w:pPr>
        <w:ind w:left="6105" w:hanging="169"/>
      </w:pPr>
      <w:rPr>
        <w:lang w:val="en-US" w:eastAsia="en-US" w:bidi="ar-SA"/>
      </w:rPr>
    </w:lvl>
    <w:lvl w:ilvl="8" w:tplc="65A86DE0">
      <w:numFmt w:val="bullet"/>
      <w:lvlText w:val="•"/>
      <w:lvlJc w:val="left"/>
      <w:pPr>
        <w:ind w:left="7090" w:hanging="169"/>
      </w:pPr>
      <w:rPr>
        <w:lang w:val="en-US" w:eastAsia="en-US" w:bidi="ar-SA"/>
      </w:rPr>
    </w:lvl>
  </w:abstractNum>
  <w:abstractNum w:abstractNumId="18" w15:restartNumberingAfterBreak="0">
    <w:nsid w:val="743D2161"/>
    <w:multiLevelType w:val="hybridMultilevel"/>
    <w:tmpl w:val="B0868D9E"/>
    <w:lvl w:ilvl="0" w:tplc="DD0A7C66">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B2061160" w:tentative="1">
      <w:start w:val="1"/>
      <w:numFmt w:val="bullet"/>
      <w:lvlText w:val="o"/>
      <w:lvlJc w:val="left"/>
      <w:pPr>
        <w:tabs>
          <w:tab w:val="num" w:pos="2517"/>
        </w:tabs>
        <w:ind w:left="2517" w:hanging="360"/>
      </w:pPr>
      <w:rPr>
        <w:rFonts w:ascii="Courier New" w:hAnsi="Courier New" w:cs="Courier New" w:hint="default"/>
      </w:rPr>
    </w:lvl>
    <w:lvl w:ilvl="2" w:tplc="CD68828A" w:tentative="1">
      <w:start w:val="1"/>
      <w:numFmt w:val="bullet"/>
      <w:lvlText w:val=""/>
      <w:lvlJc w:val="left"/>
      <w:pPr>
        <w:tabs>
          <w:tab w:val="num" w:pos="3237"/>
        </w:tabs>
        <w:ind w:left="3237" w:hanging="360"/>
      </w:pPr>
      <w:rPr>
        <w:rFonts w:ascii="Wingdings" w:hAnsi="Wingdings" w:hint="default"/>
      </w:rPr>
    </w:lvl>
    <w:lvl w:ilvl="3" w:tplc="48C2951C" w:tentative="1">
      <w:start w:val="1"/>
      <w:numFmt w:val="bullet"/>
      <w:lvlText w:val=""/>
      <w:lvlJc w:val="left"/>
      <w:pPr>
        <w:tabs>
          <w:tab w:val="num" w:pos="3957"/>
        </w:tabs>
        <w:ind w:left="3957" w:hanging="360"/>
      </w:pPr>
      <w:rPr>
        <w:rFonts w:ascii="Symbol" w:hAnsi="Symbol" w:hint="default"/>
      </w:rPr>
    </w:lvl>
    <w:lvl w:ilvl="4" w:tplc="BEDC6FBA" w:tentative="1">
      <w:start w:val="1"/>
      <w:numFmt w:val="bullet"/>
      <w:lvlText w:val="o"/>
      <w:lvlJc w:val="left"/>
      <w:pPr>
        <w:tabs>
          <w:tab w:val="num" w:pos="4677"/>
        </w:tabs>
        <w:ind w:left="4677" w:hanging="360"/>
      </w:pPr>
      <w:rPr>
        <w:rFonts w:ascii="Courier New" w:hAnsi="Courier New" w:cs="Courier New" w:hint="default"/>
      </w:rPr>
    </w:lvl>
    <w:lvl w:ilvl="5" w:tplc="AF16561E" w:tentative="1">
      <w:start w:val="1"/>
      <w:numFmt w:val="bullet"/>
      <w:lvlText w:val=""/>
      <w:lvlJc w:val="left"/>
      <w:pPr>
        <w:tabs>
          <w:tab w:val="num" w:pos="5397"/>
        </w:tabs>
        <w:ind w:left="5397" w:hanging="360"/>
      </w:pPr>
      <w:rPr>
        <w:rFonts w:ascii="Wingdings" w:hAnsi="Wingdings" w:hint="default"/>
      </w:rPr>
    </w:lvl>
    <w:lvl w:ilvl="6" w:tplc="2CDE9B58" w:tentative="1">
      <w:start w:val="1"/>
      <w:numFmt w:val="bullet"/>
      <w:lvlText w:val=""/>
      <w:lvlJc w:val="left"/>
      <w:pPr>
        <w:tabs>
          <w:tab w:val="num" w:pos="6117"/>
        </w:tabs>
        <w:ind w:left="6117" w:hanging="360"/>
      </w:pPr>
      <w:rPr>
        <w:rFonts w:ascii="Symbol" w:hAnsi="Symbol" w:hint="default"/>
      </w:rPr>
    </w:lvl>
    <w:lvl w:ilvl="7" w:tplc="08DE8C3A" w:tentative="1">
      <w:start w:val="1"/>
      <w:numFmt w:val="bullet"/>
      <w:lvlText w:val="o"/>
      <w:lvlJc w:val="left"/>
      <w:pPr>
        <w:tabs>
          <w:tab w:val="num" w:pos="6837"/>
        </w:tabs>
        <w:ind w:left="6837" w:hanging="360"/>
      </w:pPr>
      <w:rPr>
        <w:rFonts w:ascii="Courier New" w:hAnsi="Courier New" w:cs="Courier New" w:hint="default"/>
      </w:rPr>
    </w:lvl>
    <w:lvl w:ilvl="8" w:tplc="1BB42008" w:tentative="1">
      <w:start w:val="1"/>
      <w:numFmt w:val="bullet"/>
      <w:lvlText w:val=""/>
      <w:lvlJc w:val="left"/>
      <w:pPr>
        <w:tabs>
          <w:tab w:val="num" w:pos="7557"/>
        </w:tabs>
        <w:ind w:left="7557" w:hanging="360"/>
      </w:pPr>
      <w:rPr>
        <w:rFonts w:ascii="Wingdings" w:hAnsi="Wingdings" w:hint="default"/>
      </w:rPr>
    </w:lvl>
  </w:abstractNum>
  <w:abstractNum w:abstractNumId="19" w15:restartNumberingAfterBreak="0">
    <w:nsid w:val="7C866FC0"/>
    <w:multiLevelType w:val="hybridMultilevel"/>
    <w:tmpl w:val="57EA2900"/>
    <w:lvl w:ilvl="0" w:tplc="406E0CEA">
      <w:start w:val="1"/>
      <w:numFmt w:val="decimal"/>
      <w:pStyle w:val="ATSNumber2"/>
      <w:lvlText w:val="%1."/>
      <w:lvlJc w:val="left"/>
      <w:pPr>
        <w:tabs>
          <w:tab w:val="num" w:pos="720"/>
        </w:tabs>
        <w:ind w:left="720" w:hanging="360"/>
      </w:pPr>
      <w:rPr>
        <w:rFonts w:hint="default"/>
      </w:rPr>
    </w:lvl>
    <w:lvl w:ilvl="1" w:tplc="BB6EDFF2" w:tentative="1">
      <w:start w:val="1"/>
      <w:numFmt w:val="lowerLetter"/>
      <w:lvlText w:val="%2."/>
      <w:lvlJc w:val="left"/>
      <w:pPr>
        <w:tabs>
          <w:tab w:val="num" w:pos="1440"/>
        </w:tabs>
        <w:ind w:left="1440" w:hanging="360"/>
      </w:pPr>
    </w:lvl>
    <w:lvl w:ilvl="2" w:tplc="0716445E" w:tentative="1">
      <w:start w:val="1"/>
      <w:numFmt w:val="lowerRoman"/>
      <w:lvlText w:val="%3."/>
      <w:lvlJc w:val="right"/>
      <w:pPr>
        <w:tabs>
          <w:tab w:val="num" w:pos="2160"/>
        </w:tabs>
        <w:ind w:left="2160" w:hanging="180"/>
      </w:pPr>
    </w:lvl>
    <w:lvl w:ilvl="3" w:tplc="5E8C830C" w:tentative="1">
      <w:start w:val="1"/>
      <w:numFmt w:val="decimal"/>
      <w:lvlText w:val="%4."/>
      <w:lvlJc w:val="left"/>
      <w:pPr>
        <w:tabs>
          <w:tab w:val="num" w:pos="2880"/>
        </w:tabs>
        <w:ind w:left="2880" w:hanging="360"/>
      </w:pPr>
    </w:lvl>
    <w:lvl w:ilvl="4" w:tplc="E4D68560" w:tentative="1">
      <w:start w:val="1"/>
      <w:numFmt w:val="lowerLetter"/>
      <w:lvlText w:val="%5."/>
      <w:lvlJc w:val="left"/>
      <w:pPr>
        <w:tabs>
          <w:tab w:val="num" w:pos="3600"/>
        </w:tabs>
        <w:ind w:left="3600" w:hanging="360"/>
      </w:pPr>
    </w:lvl>
    <w:lvl w:ilvl="5" w:tplc="20861BFA" w:tentative="1">
      <w:start w:val="1"/>
      <w:numFmt w:val="lowerRoman"/>
      <w:lvlText w:val="%6."/>
      <w:lvlJc w:val="right"/>
      <w:pPr>
        <w:tabs>
          <w:tab w:val="num" w:pos="4320"/>
        </w:tabs>
        <w:ind w:left="4320" w:hanging="180"/>
      </w:pPr>
    </w:lvl>
    <w:lvl w:ilvl="6" w:tplc="D0D4E9E0" w:tentative="1">
      <w:start w:val="1"/>
      <w:numFmt w:val="decimal"/>
      <w:lvlText w:val="%7."/>
      <w:lvlJc w:val="left"/>
      <w:pPr>
        <w:tabs>
          <w:tab w:val="num" w:pos="5040"/>
        </w:tabs>
        <w:ind w:left="5040" w:hanging="360"/>
      </w:pPr>
    </w:lvl>
    <w:lvl w:ilvl="7" w:tplc="E84C3680" w:tentative="1">
      <w:start w:val="1"/>
      <w:numFmt w:val="lowerLetter"/>
      <w:lvlText w:val="%8."/>
      <w:lvlJc w:val="left"/>
      <w:pPr>
        <w:tabs>
          <w:tab w:val="num" w:pos="5760"/>
        </w:tabs>
        <w:ind w:left="5760" w:hanging="360"/>
      </w:pPr>
    </w:lvl>
    <w:lvl w:ilvl="8" w:tplc="21C00710" w:tentative="1">
      <w:start w:val="1"/>
      <w:numFmt w:val="lowerRoman"/>
      <w:lvlText w:val="%9."/>
      <w:lvlJc w:val="right"/>
      <w:pPr>
        <w:tabs>
          <w:tab w:val="num" w:pos="6480"/>
        </w:tabs>
        <w:ind w:left="6480" w:hanging="180"/>
      </w:pPr>
    </w:lvl>
  </w:abstractNum>
  <w:num w:numId="1" w16cid:durableId="134955456">
    <w:abstractNumId w:val="9"/>
  </w:num>
  <w:num w:numId="2" w16cid:durableId="378435147">
    <w:abstractNumId w:val="7"/>
  </w:num>
  <w:num w:numId="3" w16cid:durableId="156769689">
    <w:abstractNumId w:val="6"/>
  </w:num>
  <w:num w:numId="4" w16cid:durableId="259802865">
    <w:abstractNumId w:val="5"/>
  </w:num>
  <w:num w:numId="5" w16cid:durableId="1261990619">
    <w:abstractNumId w:val="4"/>
  </w:num>
  <w:num w:numId="6" w16cid:durableId="385300231">
    <w:abstractNumId w:val="8"/>
  </w:num>
  <w:num w:numId="7" w16cid:durableId="11106153">
    <w:abstractNumId w:val="3"/>
  </w:num>
  <w:num w:numId="8" w16cid:durableId="1524394297">
    <w:abstractNumId w:val="2"/>
  </w:num>
  <w:num w:numId="9" w16cid:durableId="1772700807">
    <w:abstractNumId w:val="1"/>
  </w:num>
  <w:num w:numId="10" w16cid:durableId="1715077506">
    <w:abstractNumId w:val="0"/>
  </w:num>
  <w:num w:numId="11" w16cid:durableId="1773938606">
    <w:abstractNumId w:val="11"/>
  </w:num>
  <w:num w:numId="12" w16cid:durableId="1920752410">
    <w:abstractNumId w:val="18"/>
  </w:num>
  <w:num w:numId="13" w16cid:durableId="160434260">
    <w:abstractNumId w:val="16"/>
  </w:num>
  <w:num w:numId="14" w16cid:durableId="1616332365">
    <w:abstractNumId w:val="13"/>
  </w:num>
  <w:num w:numId="15" w16cid:durableId="1437746243">
    <w:abstractNumId w:val="15"/>
  </w:num>
  <w:num w:numId="16" w16cid:durableId="1744718363">
    <w:abstractNumId w:val="10"/>
  </w:num>
  <w:num w:numId="17" w16cid:durableId="5208294">
    <w:abstractNumId w:val="11"/>
  </w:num>
  <w:num w:numId="18" w16cid:durableId="1679581257">
    <w:abstractNumId w:val="18"/>
  </w:num>
  <w:num w:numId="19" w16cid:durableId="2116360139">
    <w:abstractNumId w:val="16"/>
  </w:num>
  <w:num w:numId="20" w16cid:durableId="1562790470">
    <w:abstractNumId w:val="19"/>
  </w:num>
  <w:num w:numId="21" w16cid:durableId="1146706717">
    <w:abstractNumId w:val="14"/>
  </w:num>
  <w:num w:numId="22" w16cid:durableId="2098480587">
    <w:abstractNumId w:val="17"/>
    <w:lvlOverride w:ilvl="0">
      <w:startOverride w:val="1"/>
    </w:lvlOverride>
    <w:lvlOverride w:ilvl="1">
      <w:startOverride w:val="1"/>
    </w:lvlOverride>
    <w:lvlOverride w:ilvl="2"/>
    <w:lvlOverride w:ilvl="3"/>
    <w:lvlOverride w:ilvl="4"/>
    <w:lvlOverride w:ilvl="5"/>
    <w:lvlOverride w:ilvl="6"/>
    <w:lvlOverride w:ilvl="7"/>
    <w:lvlOverride w:ilvl="8"/>
  </w:num>
  <w:num w:numId="23" w16cid:durableId="1557859538">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TSUSER02">
    <w15:presenceInfo w15:providerId="None" w15:userId="ATSUSER02"/>
  </w15:person>
  <w15:person w15:author="II 2.3 - HH">
    <w15:presenceInfo w15:providerId="None" w15:userId="II 2.3 - H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2774"/>
    <w:rsid w:val="000D050E"/>
    <w:rsid w:val="000E2D44"/>
    <w:rsid w:val="00114396"/>
    <w:rsid w:val="00185604"/>
    <w:rsid w:val="002142E5"/>
    <w:rsid w:val="00363ED2"/>
    <w:rsid w:val="004E052F"/>
    <w:rsid w:val="00894D4A"/>
    <w:rsid w:val="00A02F03"/>
    <w:rsid w:val="00D12774"/>
    <w:rsid w:val="00E93593"/>
    <w:rsid w:val="00F341C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ABE025"/>
  <w15:chartTrackingRefBased/>
  <w15:docId w15:val="{D60D6767-7B85-429E-8E28-619452B1F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caption" w:semiHidden="1" w:unhideWhenUsed="1" w:qFormat="1"/>
    <w:lsdException w:name="annotation reference" w:uiPriority="99"/>
    <w:lsdException w:name="Title" w:uiPriority="10" w:qFormat="1"/>
    <w:lsdException w:name="Body Text" w:uiPriority="1"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link w:val="ATSHeading2Char"/>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1"/>
    <w:qFormat/>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 w:type="character" w:customStyle="1" w:styleId="ATSHeading2Char">
    <w:name w:val="ATS Heading 2 Char"/>
    <w:link w:val="ATSHeading2"/>
    <w:locked/>
    <w:rsid w:val="002142E5"/>
    <w:rPr>
      <w:rFonts w:ascii="Arial" w:hAnsi="Arial"/>
      <w:b/>
      <w:i/>
      <w:sz w:val="24"/>
      <w:szCs w:val="22"/>
      <w:lang w:val="en-GB" w:eastAsia="en-GB"/>
    </w:rPr>
  </w:style>
  <w:style w:type="paragraph" w:styleId="Textoindependiente">
    <w:name w:val="Body Text"/>
    <w:basedOn w:val="Normal"/>
    <w:link w:val="TextoindependienteCar"/>
    <w:uiPriority w:val="1"/>
    <w:qFormat/>
    <w:rsid w:val="002142E5"/>
    <w:pPr>
      <w:widowControl w:val="0"/>
      <w:autoSpaceDE w:val="0"/>
      <w:autoSpaceDN w:val="0"/>
    </w:pPr>
    <w:rPr>
      <w:szCs w:val="22"/>
      <w:lang w:val="en-US"/>
    </w:rPr>
  </w:style>
  <w:style w:type="character" w:customStyle="1" w:styleId="TextoindependienteCar">
    <w:name w:val="Texto independiente Car"/>
    <w:basedOn w:val="Fuentedeprrafopredeter"/>
    <w:link w:val="Textoindependiente"/>
    <w:uiPriority w:val="1"/>
    <w:rsid w:val="002142E5"/>
    <w:rPr>
      <w:sz w:val="22"/>
      <w:szCs w:val="22"/>
      <w:lang w:val="en-US" w:eastAsia="en-US"/>
    </w:rPr>
  </w:style>
  <w:style w:type="paragraph" w:styleId="Ttulo">
    <w:name w:val="Title"/>
    <w:basedOn w:val="Normal"/>
    <w:link w:val="TtuloCar"/>
    <w:uiPriority w:val="10"/>
    <w:qFormat/>
    <w:rsid w:val="002142E5"/>
    <w:pPr>
      <w:widowControl w:val="0"/>
      <w:autoSpaceDE w:val="0"/>
      <w:autoSpaceDN w:val="0"/>
      <w:spacing w:before="77"/>
      <w:ind w:left="101"/>
    </w:pPr>
    <w:rPr>
      <w:rFonts w:ascii="Verdana" w:eastAsia="Verdana" w:hAnsi="Verdana" w:cs="Verdana"/>
      <w:b/>
      <w:bCs/>
      <w:sz w:val="24"/>
      <w:lang w:val="en-US"/>
    </w:rPr>
  </w:style>
  <w:style w:type="character" w:customStyle="1" w:styleId="TtuloCar">
    <w:name w:val="Título Car"/>
    <w:basedOn w:val="Fuentedeprrafopredeter"/>
    <w:link w:val="Ttulo"/>
    <w:uiPriority w:val="10"/>
    <w:rsid w:val="002142E5"/>
    <w:rPr>
      <w:rFonts w:ascii="Verdana" w:eastAsia="Verdana" w:hAnsi="Verdana" w:cs="Verdana"/>
      <w:b/>
      <w:bCs/>
      <w:sz w:val="24"/>
      <w:szCs w:val="24"/>
      <w:lang w:val="en-US" w:eastAsia="en-US"/>
    </w:rPr>
  </w:style>
  <w:style w:type="character" w:styleId="Refdecomentario">
    <w:name w:val="annotation reference"/>
    <w:basedOn w:val="Fuentedeprrafopredeter"/>
    <w:uiPriority w:val="99"/>
    <w:unhideWhenUsed/>
    <w:rsid w:val="002142E5"/>
    <w:rPr>
      <w:sz w:val="16"/>
      <w:szCs w:val="16"/>
    </w:rPr>
  </w:style>
  <w:style w:type="paragraph" w:styleId="Revisin">
    <w:name w:val="Revision"/>
    <w:hidden/>
    <w:uiPriority w:val="99"/>
    <w:semiHidden/>
    <w:rsid w:val="000E2D44"/>
    <w:rPr>
      <w:sz w:val="22"/>
      <w:szCs w:val="24"/>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D022291-25DA-42B9-B894-595752EE73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Pages>
  <Words>1367</Words>
  <Characters>6962</Characters>
  <Application>Microsoft Office Word</Application>
  <DocSecurity>0</DocSecurity>
  <Lines>58</Lines>
  <Paragraphs>16</Paragraphs>
  <ScaleCrop>false</ScaleCrop>
  <HeadingPairs>
    <vt:vector size="6" baseType="variant">
      <vt:variant>
        <vt:lpstr>Title</vt:lpstr>
      </vt:variant>
      <vt:variant>
        <vt:i4>1</vt:i4>
      </vt:variant>
      <vt:variant>
        <vt:lpstr>Titel</vt:lpstr>
      </vt:variant>
      <vt:variant>
        <vt:i4>1</vt:i4>
      </vt:variant>
      <vt:variant>
        <vt:lpstr>Título</vt:lpstr>
      </vt:variant>
      <vt:variant>
        <vt:i4>1</vt:i4>
      </vt:variant>
    </vt:vector>
  </HeadingPairs>
  <TitlesOfParts>
    <vt:vector size="3" baseType="lpstr">
      <vt:lpstr>(Paper title:)</vt:lpstr>
      <vt:lpstr>(Paper title:)</vt:lpstr>
      <vt:lpstr>(Paper title:)</vt:lpstr>
    </vt:vector>
  </TitlesOfParts>
  <Company>ATS</Company>
  <LinksUpToDate>false</LinksUpToDate>
  <CharactersWithSpaces>8313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Jose Luis Agraz</dc:creator>
  <cp:lastModifiedBy>Jose Luis Agraz</cp:lastModifiedBy>
  <cp:revision>3</cp:revision>
  <cp:lastPrinted>2008-01-22T18:20:00Z</cp:lastPrinted>
  <dcterms:created xsi:type="dcterms:W3CDTF">2023-05-28T13:23:00Z</dcterms:created>
  <dcterms:modified xsi:type="dcterms:W3CDTF">2023-05-28T14:36:00Z</dcterms:modified>
</cp:coreProperties>
</file>