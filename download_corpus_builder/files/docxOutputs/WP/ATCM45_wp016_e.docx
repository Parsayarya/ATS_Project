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C2F3" w14:textId="77777777" w:rsidR="00C26F2D" w:rsidRPr="00BF077B" w:rsidRDefault="00582B31" w:rsidP="00BF077B">
      <w:pPr>
        <w:pStyle w:val="ATSNormal"/>
        <w:rPr>
          <w:rStyle w:val="Ttulodellibro"/>
        </w:rPr>
      </w:pPr>
    </w:p>
    <w:p w14:paraId="6A059F2B" w14:textId="77777777" w:rsidR="002F0A13" w:rsidRDefault="00582B31" w:rsidP="004B4A60">
      <w:pPr>
        <w:rPr>
          <w:b/>
          <w:u w:val="single"/>
          <w:lang w:val="es-ES_tradnl"/>
        </w:rPr>
      </w:pPr>
    </w:p>
    <w:p w14:paraId="74B82BFB" w14:textId="77777777" w:rsidR="002F0A13" w:rsidRDefault="00582B31" w:rsidP="004B4A60">
      <w:pPr>
        <w:rPr>
          <w:b/>
          <w:u w:val="single"/>
          <w:lang w:val="es-ES_tradnl"/>
        </w:rPr>
      </w:pPr>
    </w:p>
    <w:p w14:paraId="587C2395" w14:textId="77777777" w:rsidR="002F0A13" w:rsidRDefault="00582B31" w:rsidP="004B4A60">
      <w:pPr>
        <w:rPr>
          <w:b/>
          <w:u w:val="single"/>
          <w:lang w:val="es-ES_tradnl"/>
        </w:rPr>
      </w:pPr>
    </w:p>
    <w:p w14:paraId="2D6DFE72" w14:textId="77777777" w:rsidR="002F0A13" w:rsidRDefault="00582B31" w:rsidP="004B4A60">
      <w:pPr>
        <w:rPr>
          <w:b/>
          <w:u w:val="single"/>
          <w:lang w:val="es-ES_tradnl"/>
        </w:rPr>
      </w:pPr>
    </w:p>
    <w:p w14:paraId="6FC723CB" w14:textId="77777777" w:rsidR="00C26F2D" w:rsidRDefault="00582B31" w:rsidP="004B4A60">
      <w:pPr>
        <w:rPr>
          <w:b/>
          <w:u w:val="single"/>
          <w:lang w:val="es-ES_tradnl"/>
        </w:rPr>
      </w:pPr>
    </w:p>
    <w:p w14:paraId="45B50E6B" w14:textId="77777777" w:rsidR="004B4A60" w:rsidRPr="0057246E" w:rsidRDefault="00582B31" w:rsidP="001B789F">
      <w:pPr>
        <w:pStyle w:val="ATSTitle"/>
      </w:pPr>
      <w:bookmarkStart w:id="0" w:name="name"/>
      <w:r>
        <w:t>Report of the intersessional contact group to review the Scientific Information in the Electronic Information Exchange System</w:t>
      </w:r>
      <w:bookmarkEnd w:id="0"/>
    </w:p>
    <w:p w14:paraId="4DF6F975" w14:textId="77777777" w:rsidR="004B4A60" w:rsidRPr="0057246E" w:rsidRDefault="00582B31" w:rsidP="00F75424">
      <w:pPr>
        <w:jc w:val="center"/>
      </w:pPr>
    </w:p>
    <w:p w14:paraId="16CCEE80" w14:textId="77777777" w:rsidR="004B4A60" w:rsidRPr="002F0A13" w:rsidRDefault="00582B31" w:rsidP="002F0A13"/>
    <w:p w14:paraId="4EE654AE" w14:textId="77777777" w:rsidR="004B4A60" w:rsidRDefault="00582B31" w:rsidP="00F75424">
      <w:pPr>
        <w:jc w:val="center"/>
      </w:pPr>
      <w:bookmarkStart w:id="1" w:name="memo"/>
      <w:bookmarkEnd w:id="1"/>
    </w:p>
    <w:p w14:paraId="754B692E" w14:textId="77777777" w:rsidR="0097629D" w:rsidRDefault="00582B31" w:rsidP="00F75424">
      <w:pPr>
        <w:jc w:val="center"/>
      </w:pPr>
    </w:p>
    <w:p w14:paraId="690EFEF9" w14:textId="77777777" w:rsidR="0097629D" w:rsidRDefault="00582B31" w:rsidP="00F75424">
      <w:pPr>
        <w:jc w:val="center"/>
      </w:pPr>
    </w:p>
    <w:p w14:paraId="7F587AA2" w14:textId="77777777" w:rsidR="0097629D" w:rsidRDefault="00582B31" w:rsidP="00F75424">
      <w:pPr>
        <w:jc w:val="center"/>
      </w:pPr>
    </w:p>
    <w:p w14:paraId="00659370" w14:textId="77777777" w:rsidR="0097629D" w:rsidRPr="00C26F2D" w:rsidRDefault="00582B31" w:rsidP="00F75424">
      <w:pPr>
        <w:jc w:val="center"/>
      </w:pPr>
    </w:p>
    <w:p w14:paraId="53D5E975" w14:textId="77777777" w:rsidR="004B4A60" w:rsidRPr="0057246E" w:rsidRDefault="00582B31" w:rsidP="004B4A60"/>
    <w:p w14:paraId="506A0911" w14:textId="77777777" w:rsidR="00C26F2D" w:rsidRDefault="00582B3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EEAB80E" w14:textId="77777777" w:rsidR="004B4A60" w:rsidRDefault="00582B31" w:rsidP="00952E9F"/>
    <w:p w14:paraId="0AF053B0" w14:textId="77777777" w:rsidR="00582B31" w:rsidRPr="00DE77E5" w:rsidRDefault="00582B31" w:rsidP="00582B31">
      <w:pPr>
        <w:pStyle w:val="ATSHeading1"/>
      </w:pPr>
      <w:r w:rsidRPr="001510D4">
        <w:t xml:space="preserve">Report of the </w:t>
      </w:r>
      <w:r>
        <w:t>i</w:t>
      </w:r>
      <w:r w:rsidRPr="001510D4">
        <w:t xml:space="preserve">ntersessional </w:t>
      </w:r>
      <w:r>
        <w:t>c</w:t>
      </w:r>
      <w:r w:rsidRPr="001510D4">
        <w:t xml:space="preserve">ontact </w:t>
      </w:r>
      <w:r>
        <w:t>g</w:t>
      </w:r>
      <w:r w:rsidRPr="001510D4">
        <w:t xml:space="preserve">roup </w:t>
      </w:r>
      <w:r w:rsidRPr="00B43537">
        <w:t xml:space="preserve">established </w:t>
      </w:r>
      <w:r>
        <w:t>to review the</w:t>
      </w:r>
      <w:r w:rsidRPr="001510D4">
        <w:t xml:space="preserve"> Scientific Information in the Electronic Information Exchange System</w:t>
      </w:r>
    </w:p>
    <w:p w14:paraId="40C72B81" w14:textId="77777777" w:rsidR="00582B31" w:rsidRPr="00F3654A" w:rsidRDefault="00582B31" w:rsidP="00582B31">
      <w:pPr>
        <w:pStyle w:val="ATSHeading2"/>
      </w:pPr>
      <w:r w:rsidRPr="00F3654A">
        <w:t>Summary</w:t>
      </w:r>
    </w:p>
    <w:p w14:paraId="33DCBFEB" w14:textId="77777777" w:rsidR="00582B31" w:rsidRPr="00865F4C" w:rsidRDefault="00582B31" w:rsidP="00582B31">
      <w:pPr>
        <w:spacing w:before="100" w:beforeAutospacing="1" w:after="100" w:afterAutospacing="1"/>
        <w:rPr>
          <w:szCs w:val="22"/>
          <w:lang w:eastAsia="en-GB"/>
        </w:rPr>
      </w:pPr>
      <w:bookmarkStart w:id="8" w:name="_Toc240949337"/>
      <w:bookmarkStart w:id="9" w:name="_Toc95477549"/>
      <w:r w:rsidRPr="006665D3">
        <w:rPr>
          <w:szCs w:val="22"/>
          <w:lang w:eastAsia="en-GB"/>
        </w:rPr>
        <w:t xml:space="preserve">ATCM </w:t>
      </w:r>
      <w:r>
        <w:rPr>
          <w:szCs w:val="22"/>
          <w:lang w:eastAsia="en-GB"/>
        </w:rPr>
        <w:t xml:space="preserve">XLIV </w:t>
      </w:r>
      <w:r w:rsidRPr="006665D3">
        <w:rPr>
          <w:szCs w:val="22"/>
          <w:lang w:eastAsia="en-GB"/>
        </w:rPr>
        <w:t xml:space="preserve">agreed to establish an </w:t>
      </w:r>
      <w:r>
        <w:t xml:space="preserve">Intersessional Contact Group (ICG) </w:t>
      </w:r>
      <w:r w:rsidRPr="006665D3">
        <w:rPr>
          <w:szCs w:val="22"/>
          <w:lang w:eastAsia="en-GB"/>
        </w:rPr>
        <w:t xml:space="preserve">on Scientific Information in </w:t>
      </w:r>
      <w:r>
        <w:rPr>
          <w:szCs w:val="22"/>
          <w:lang w:eastAsia="en-GB"/>
        </w:rPr>
        <w:t xml:space="preserve">the </w:t>
      </w:r>
      <w:r w:rsidRPr="00FD3356">
        <w:rPr>
          <w:iCs/>
        </w:rPr>
        <w:t>Electronic Information Exchange System (EIES)</w:t>
      </w:r>
      <w:r w:rsidRPr="006665D3">
        <w:rPr>
          <w:szCs w:val="22"/>
          <w:lang w:eastAsia="en-GB"/>
        </w:rPr>
        <w:t xml:space="preserve"> to discuss how Parties c</w:t>
      </w:r>
      <w:r>
        <w:rPr>
          <w:szCs w:val="22"/>
          <w:lang w:eastAsia="en-GB"/>
        </w:rPr>
        <w:t>ould</w:t>
      </w:r>
      <w:r w:rsidRPr="006665D3">
        <w:rPr>
          <w:szCs w:val="22"/>
          <w:lang w:eastAsia="en-GB"/>
        </w:rPr>
        <w:t xml:space="preserve"> improve the scientific information exchanged within the EIES</w:t>
      </w:r>
      <w:r>
        <w:rPr>
          <w:szCs w:val="22"/>
          <w:lang w:eastAsia="en-GB"/>
        </w:rPr>
        <w:t xml:space="preserve">. </w:t>
      </w:r>
      <w:r w:rsidRPr="006665D3">
        <w:rPr>
          <w:szCs w:val="22"/>
          <w:lang w:eastAsia="en-GB"/>
        </w:rPr>
        <w:t>This document report</w:t>
      </w:r>
      <w:r>
        <w:rPr>
          <w:szCs w:val="22"/>
          <w:lang w:eastAsia="en-GB"/>
        </w:rPr>
        <w:t>s</w:t>
      </w:r>
      <w:r w:rsidRPr="006665D3">
        <w:rPr>
          <w:szCs w:val="22"/>
          <w:lang w:eastAsia="en-GB"/>
        </w:rPr>
        <w:t xml:space="preserve"> on the </w:t>
      </w:r>
      <w:r>
        <w:rPr>
          <w:szCs w:val="22"/>
          <w:lang w:eastAsia="en-GB"/>
        </w:rPr>
        <w:t xml:space="preserve">ICG </w:t>
      </w:r>
      <w:r w:rsidRPr="006665D3">
        <w:rPr>
          <w:szCs w:val="22"/>
          <w:lang w:eastAsia="en-GB"/>
        </w:rPr>
        <w:t>work developed during the interses</w:t>
      </w:r>
      <w:r>
        <w:rPr>
          <w:szCs w:val="22"/>
          <w:lang w:eastAsia="en-GB"/>
        </w:rPr>
        <w:t xml:space="preserve">sional period and proposes the adoption by the ATCM of a Decision to update </w:t>
      </w:r>
      <w:r w:rsidRPr="00B33FF6">
        <w:rPr>
          <w:szCs w:val="22"/>
          <w:lang w:eastAsia="en-GB"/>
        </w:rPr>
        <w:t>the consolidated list of information exchange requirements</w:t>
      </w:r>
      <w:r>
        <w:rPr>
          <w:szCs w:val="22"/>
          <w:lang w:eastAsia="en-GB"/>
        </w:rPr>
        <w:t xml:space="preserve">, </w:t>
      </w:r>
      <w:r w:rsidRPr="00B33FF6">
        <w:rPr>
          <w:szCs w:val="22"/>
          <w:lang w:eastAsia="en-GB"/>
        </w:rPr>
        <w:t xml:space="preserve">annexed </w:t>
      </w:r>
      <w:r>
        <w:rPr>
          <w:szCs w:val="22"/>
          <w:lang w:eastAsia="en-GB"/>
        </w:rPr>
        <w:t>Decision 5 (2022).</w:t>
      </w:r>
    </w:p>
    <w:p w14:paraId="36BB5BDC" w14:textId="77777777" w:rsidR="00582B31" w:rsidRPr="00DE77E5" w:rsidRDefault="00582B31" w:rsidP="00582B31">
      <w:pPr>
        <w:pStyle w:val="ATSHeading2"/>
      </w:pPr>
      <w:r>
        <w:t>Background</w:t>
      </w:r>
    </w:p>
    <w:p w14:paraId="4CBFD752" w14:textId="77777777" w:rsidR="00582B31" w:rsidRDefault="00582B31" w:rsidP="00582B31">
      <w:pPr>
        <w:spacing w:before="100" w:beforeAutospacing="1" w:after="100" w:afterAutospacing="1"/>
        <w:rPr>
          <w:szCs w:val="22"/>
          <w:lang w:val="en-US" w:eastAsia="en-GB"/>
        </w:rPr>
      </w:pPr>
      <w:r>
        <w:rPr>
          <w:szCs w:val="22"/>
          <w:lang w:val="en-US" w:eastAsia="en-GB"/>
        </w:rPr>
        <w:t xml:space="preserve">After considering </w:t>
      </w:r>
      <w:r w:rsidRPr="00F63738">
        <w:rPr>
          <w:szCs w:val="22"/>
          <w:lang w:val="en-US" w:eastAsia="en-GB"/>
        </w:rPr>
        <w:t>WP 9</w:t>
      </w:r>
      <w:r w:rsidRPr="00D76EF2">
        <w:rPr>
          <w:i/>
          <w:iCs/>
          <w:szCs w:val="22"/>
          <w:lang w:val="en-US" w:eastAsia="en-GB"/>
        </w:rPr>
        <w:t xml:space="preserve"> Review of the scientific information contained in the EIES,</w:t>
      </w:r>
      <w:r>
        <w:rPr>
          <w:szCs w:val="22"/>
          <w:lang w:val="en-US" w:eastAsia="en-GB"/>
        </w:rPr>
        <w:t xml:space="preserve"> presented by Spain, ATCM</w:t>
      </w:r>
      <w:r w:rsidRPr="00424769">
        <w:rPr>
          <w:szCs w:val="22"/>
          <w:lang w:val="en-US" w:eastAsia="en-GB"/>
        </w:rPr>
        <w:t xml:space="preserve"> XLIV agreed to establish an ICG on Scientific Information in </w:t>
      </w:r>
      <w:r>
        <w:rPr>
          <w:szCs w:val="22"/>
          <w:lang w:val="en-US" w:eastAsia="en-GB"/>
        </w:rPr>
        <w:t xml:space="preserve">the </w:t>
      </w:r>
      <w:r w:rsidRPr="00424769">
        <w:rPr>
          <w:szCs w:val="22"/>
          <w:lang w:val="en-US" w:eastAsia="en-GB"/>
        </w:rPr>
        <w:t>EIES to discuss how Parties c</w:t>
      </w:r>
      <w:r>
        <w:rPr>
          <w:szCs w:val="22"/>
          <w:lang w:val="en-US" w:eastAsia="en-GB"/>
        </w:rPr>
        <w:t>ould</w:t>
      </w:r>
      <w:r w:rsidRPr="00424769">
        <w:rPr>
          <w:szCs w:val="22"/>
          <w:lang w:val="en-US" w:eastAsia="en-GB"/>
        </w:rPr>
        <w:t xml:space="preserve"> improve the scientific information exchanged </w:t>
      </w:r>
      <w:r>
        <w:rPr>
          <w:szCs w:val="22"/>
          <w:lang w:val="en-US" w:eastAsia="en-GB"/>
        </w:rPr>
        <w:t>within this system (</w:t>
      </w:r>
      <w:r w:rsidRPr="00424769">
        <w:rPr>
          <w:szCs w:val="22"/>
          <w:lang w:val="en-US" w:eastAsia="en-GB"/>
        </w:rPr>
        <w:t>paragraph 168 final report)</w:t>
      </w:r>
      <w:r>
        <w:rPr>
          <w:szCs w:val="22"/>
          <w:lang w:val="en-US" w:eastAsia="en-GB"/>
        </w:rPr>
        <w:t xml:space="preserve">. The ICG was tasked with the following </w:t>
      </w:r>
      <w:r w:rsidRPr="00873DA2">
        <w:rPr>
          <w:szCs w:val="22"/>
          <w:lang w:val="en-US" w:eastAsia="en-GB"/>
        </w:rPr>
        <w:t>terms of reference:</w:t>
      </w:r>
    </w:p>
    <w:p w14:paraId="76B43ACE" w14:textId="77777777" w:rsidR="00582B31" w:rsidRDefault="00582B31" w:rsidP="00582B31">
      <w:pPr>
        <w:pStyle w:val="Prrafodelista"/>
        <w:numPr>
          <w:ilvl w:val="0"/>
          <w:numId w:val="21"/>
        </w:numPr>
        <w:spacing w:before="100" w:beforeAutospacing="1" w:after="100" w:afterAutospacing="1"/>
        <w:rPr>
          <w:szCs w:val="22"/>
          <w:lang w:val="en-US" w:eastAsia="en-GB"/>
        </w:rPr>
      </w:pPr>
      <w:r w:rsidRPr="00873DA2">
        <w:rPr>
          <w:szCs w:val="22"/>
          <w:lang w:val="en-US" w:eastAsia="en-GB"/>
        </w:rPr>
        <w:t xml:space="preserve">Discussing the advisability of reporting on the existence of international scientific cooperation among the </w:t>
      </w:r>
      <w:proofErr w:type="gramStart"/>
      <w:r w:rsidRPr="00873DA2">
        <w:rPr>
          <w:szCs w:val="22"/>
          <w:lang w:val="en-US" w:eastAsia="en-GB"/>
        </w:rPr>
        <w:t>Parties;</w:t>
      </w:r>
      <w:proofErr w:type="gramEnd"/>
    </w:p>
    <w:p w14:paraId="7B40DEC1" w14:textId="77777777" w:rsidR="00582B31" w:rsidRDefault="00582B31" w:rsidP="00582B31">
      <w:pPr>
        <w:pStyle w:val="Prrafodelista"/>
        <w:numPr>
          <w:ilvl w:val="0"/>
          <w:numId w:val="21"/>
        </w:numPr>
        <w:spacing w:before="100" w:beforeAutospacing="1" w:after="100" w:afterAutospacing="1"/>
        <w:rPr>
          <w:szCs w:val="22"/>
          <w:lang w:val="en-US" w:eastAsia="en-GB"/>
        </w:rPr>
      </w:pPr>
      <w:r w:rsidRPr="00873DA2">
        <w:rPr>
          <w:szCs w:val="22"/>
          <w:lang w:val="en-US" w:eastAsia="en-GB"/>
        </w:rPr>
        <w:t xml:space="preserve">Examining the fields contained in item 2.1.2. (Science Activities in Previous Year) of the Annex to Decision 7 (2021) to determine whether it is necessary to include other </w:t>
      </w:r>
      <w:proofErr w:type="spellStart"/>
      <w:r w:rsidRPr="00873DA2">
        <w:rPr>
          <w:szCs w:val="22"/>
          <w:lang w:val="en-US" w:eastAsia="en-GB"/>
        </w:rPr>
        <w:t>customisable</w:t>
      </w:r>
      <w:proofErr w:type="spellEnd"/>
      <w:r w:rsidRPr="00873DA2">
        <w:rPr>
          <w:szCs w:val="22"/>
          <w:lang w:val="en-US" w:eastAsia="en-GB"/>
        </w:rPr>
        <w:t xml:space="preserve"> fields that would allow to generate </w:t>
      </w:r>
      <w:proofErr w:type="spellStart"/>
      <w:r w:rsidRPr="00873DA2">
        <w:rPr>
          <w:szCs w:val="22"/>
          <w:lang w:val="en-US" w:eastAsia="en-GB"/>
        </w:rPr>
        <w:t>summarised</w:t>
      </w:r>
      <w:proofErr w:type="spellEnd"/>
      <w:r w:rsidRPr="00873DA2">
        <w:rPr>
          <w:szCs w:val="22"/>
          <w:lang w:val="en-US" w:eastAsia="en-GB"/>
        </w:rPr>
        <w:t xml:space="preserve"> reports and thematic </w:t>
      </w:r>
      <w:proofErr w:type="gramStart"/>
      <w:r w:rsidRPr="00873DA2">
        <w:rPr>
          <w:szCs w:val="22"/>
          <w:lang w:val="en-US" w:eastAsia="en-GB"/>
        </w:rPr>
        <w:t>maps;</w:t>
      </w:r>
      <w:proofErr w:type="gramEnd"/>
    </w:p>
    <w:p w14:paraId="02AE7DF0" w14:textId="77777777" w:rsidR="00582B31" w:rsidRDefault="00582B31" w:rsidP="00582B31">
      <w:pPr>
        <w:pStyle w:val="Prrafodelista"/>
        <w:numPr>
          <w:ilvl w:val="0"/>
          <w:numId w:val="21"/>
        </w:numPr>
        <w:spacing w:before="100" w:beforeAutospacing="1" w:after="100" w:afterAutospacing="1"/>
        <w:rPr>
          <w:szCs w:val="22"/>
          <w:lang w:val="en-US" w:eastAsia="en-GB"/>
        </w:rPr>
      </w:pPr>
      <w:proofErr w:type="spellStart"/>
      <w:r w:rsidRPr="00873DA2">
        <w:rPr>
          <w:szCs w:val="22"/>
          <w:lang w:val="en-US" w:eastAsia="en-GB"/>
        </w:rPr>
        <w:t>Analysing</w:t>
      </w:r>
      <w:proofErr w:type="spellEnd"/>
      <w:r w:rsidRPr="00873DA2">
        <w:rPr>
          <w:szCs w:val="22"/>
          <w:lang w:val="en-US" w:eastAsia="en-GB"/>
        </w:rPr>
        <w:t xml:space="preserve"> the advisability of including a section in item 1 (Pre-season Information) of said Annex on science projects foreseen to be developed in the following year’s </w:t>
      </w:r>
      <w:proofErr w:type="gramStart"/>
      <w:r w:rsidRPr="00873DA2">
        <w:rPr>
          <w:szCs w:val="22"/>
          <w:lang w:val="en-US" w:eastAsia="en-GB"/>
        </w:rPr>
        <w:t>campaign;</w:t>
      </w:r>
      <w:proofErr w:type="gramEnd"/>
    </w:p>
    <w:p w14:paraId="7B222259" w14:textId="77777777" w:rsidR="00582B31" w:rsidRDefault="00582B31" w:rsidP="00582B31">
      <w:pPr>
        <w:pStyle w:val="Prrafodelista"/>
        <w:numPr>
          <w:ilvl w:val="0"/>
          <w:numId w:val="21"/>
        </w:numPr>
        <w:spacing w:before="100" w:beforeAutospacing="1" w:after="100" w:afterAutospacing="1"/>
        <w:rPr>
          <w:szCs w:val="22"/>
          <w:lang w:val="en-US" w:eastAsia="en-GB"/>
        </w:rPr>
      </w:pPr>
      <w:r w:rsidRPr="00873DA2">
        <w:rPr>
          <w:szCs w:val="22"/>
          <w:lang w:val="en-US" w:eastAsia="en-GB"/>
        </w:rPr>
        <w:t xml:space="preserve">Avoiding duplicating information already submitted to prevent overload in fulfilling the exchange </w:t>
      </w:r>
      <w:proofErr w:type="gramStart"/>
      <w:r w:rsidRPr="00873DA2">
        <w:rPr>
          <w:szCs w:val="22"/>
          <w:lang w:val="en-US" w:eastAsia="en-GB"/>
        </w:rPr>
        <w:t>requirements;</w:t>
      </w:r>
      <w:proofErr w:type="gramEnd"/>
    </w:p>
    <w:p w14:paraId="678C9915" w14:textId="77777777" w:rsidR="00582B31" w:rsidRDefault="00582B31" w:rsidP="00582B31">
      <w:pPr>
        <w:pStyle w:val="Prrafodelista"/>
        <w:numPr>
          <w:ilvl w:val="0"/>
          <w:numId w:val="21"/>
        </w:numPr>
        <w:spacing w:before="100" w:beforeAutospacing="1" w:after="100" w:afterAutospacing="1"/>
        <w:rPr>
          <w:szCs w:val="22"/>
          <w:lang w:val="en-US" w:eastAsia="en-GB"/>
        </w:rPr>
      </w:pPr>
      <w:r w:rsidRPr="00873DA2">
        <w:rPr>
          <w:szCs w:val="22"/>
          <w:lang w:val="en-US" w:eastAsia="en-GB"/>
        </w:rPr>
        <w:t xml:space="preserve">Reporting on the results and proposals of the ICG at the ATCM XLV </w:t>
      </w:r>
      <w:proofErr w:type="gramStart"/>
      <w:r w:rsidRPr="00873DA2">
        <w:rPr>
          <w:szCs w:val="22"/>
          <w:lang w:val="en-US" w:eastAsia="en-GB"/>
        </w:rPr>
        <w:t>in order to</w:t>
      </w:r>
      <w:proofErr w:type="gramEnd"/>
      <w:r w:rsidRPr="00873DA2">
        <w:rPr>
          <w:szCs w:val="22"/>
          <w:lang w:val="en-US" w:eastAsia="en-GB"/>
        </w:rPr>
        <w:t xml:space="preserve"> update Decision 7 (2021); and</w:t>
      </w:r>
    </w:p>
    <w:p w14:paraId="17D9A900" w14:textId="77777777" w:rsidR="00582B31" w:rsidRDefault="00582B31" w:rsidP="00582B31">
      <w:pPr>
        <w:pStyle w:val="Prrafodelista"/>
        <w:numPr>
          <w:ilvl w:val="0"/>
          <w:numId w:val="21"/>
        </w:numPr>
        <w:spacing w:before="100" w:beforeAutospacing="1" w:after="100" w:afterAutospacing="1"/>
        <w:rPr>
          <w:szCs w:val="22"/>
          <w:lang w:val="en-US" w:eastAsia="en-GB"/>
        </w:rPr>
      </w:pPr>
      <w:r w:rsidRPr="00873DA2">
        <w:rPr>
          <w:szCs w:val="22"/>
          <w:lang w:val="en-US" w:eastAsia="en-GB"/>
        </w:rPr>
        <w:t xml:space="preserve">Identifying any specific </w:t>
      </w:r>
      <w:bookmarkStart w:id="10" w:name="_Hlk131075821"/>
      <w:r w:rsidRPr="00873DA2">
        <w:rPr>
          <w:szCs w:val="22"/>
          <w:lang w:val="en-US" w:eastAsia="en-GB"/>
        </w:rPr>
        <w:t xml:space="preserve">trends in EIES reporting by Parties with the view of increasing </w:t>
      </w:r>
      <w:proofErr w:type="spellStart"/>
      <w:r w:rsidRPr="00873DA2">
        <w:rPr>
          <w:szCs w:val="22"/>
          <w:lang w:val="en-US" w:eastAsia="en-GB"/>
        </w:rPr>
        <w:t>utilisation</w:t>
      </w:r>
      <w:proofErr w:type="spellEnd"/>
      <w:r w:rsidRPr="00873DA2">
        <w:rPr>
          <w:szCs w:val="22"/>
          <w:lang w:val="en-US" w:eastAsia="en-GB"/>
        </w:rPr>
        <w:t xml:space="preserve"> of the EIES.</w:t>
      </w:r>
      <w:bookmarkEnd w:id="10"/>
    </w:p>
    <w:p w14:paraId="14352DD5" w14:textId="77777777" w:rsidR="00582B31" w:rsidRPr="00873DA2" w:rsidRDefault="00582B31" w:rsidP="00582B31">
      <w:pPr>
        <w:spacing w:before="100" w:beforeAutospacing="1" w:after="100" w:afterAutospacing="1"/>
        <w:rPr>
          <w:szCs w:val="22"/>
          <w:lang w:val="en-US" w:eastAsia="en-GB"/>
        </w:rPr>
      </w:pPr>
      <w:r>
        <w:rPr>
          <w:szCs w:val="22"/>
          <w:lang w:val="en-US" w:eastAsia="en-GB"/>
        </w:rPr>
        <w:t>It was decided that Observers and Experts of the ATCM were invited to provide input, and that Spain would act as convener and report to ATCM XLV.</w:t>
      </w:r>
    </w:p>
    <w:p w14:paraId="572C0D22" w14:textId="77777777" w:rsidR="00582B31" w:rsidRPr="00873DA2" w:rsidRDefault="00582B31" w:rsidP="00582B31">
      <w:pPr>
        <w:pStyle w:val="ATSHeading2"/>
      </w:pPr>
      <w:r>
        <w:t xml:space="preserve">The work of the ICG </w:t>
      </w:r>
    </w:p>
    <w:p w14:paraId="5000B980" w14:textId="77777777" w:rsidR="00582B31" w:rsidRDefault="00582B31" w:rsidP="00582B31">
      <w:pPr>
        <w:spacing w:before="100" w:beforeAutospacing="1" w:after="100" w:afterAutospacing="1"/>
        <w:rPr>
          <w:szCs w:val="22"/>
          <w:lang w:eastAsia="en-GB"/>
        </w:rPr>
      </w:pPr>
      <w:r>
        <w:rPr>
          <w:szCs w:val="22"/>
          <w:lang w:eastAsia="en-GB"/>
        </w:rPr>
        <w:t>ICG’s work was developed in four rounds. Comments</w:t>
      </w:r>
      <w:r w:rsidRPr="00873DA2">
        <w:rPr>
          <w:szCs w:val="22"/>
          <w:lang w:eastAsia="en-GB"/>
        </w:rPr>
        <w:t xml:space="preserve"> were </w:t>
      </w:r>
      <w:r>
        <w:rPr>
          <w:szCs w:val="22"/>
          <w:lang w:eastAsia="en-GB"/>
        </w:rPr>
        <w:t>received from 7 Parties</w:t>
      </w:r>
      <w:r w:rsidRPr="00873DA2">
        <w:rPr>
          <w:szCs w:val="22"/>
          <w:lang w:eastAsia="en-GB"/>
        </w:rPr>
        <w:t xml:space="preserve"> (Argentina, Australia,</w:t>
      </w:r>
      <w:r>
        <w:rPr>
          <w:szCs w:val="22"/>
          <w:lang w:eastAsia="en-GB"/>
        </w:rPr>
        <w:t xml:space="preserve"> Ecuador, France, Poland,</w:t>
      </w:r>
      <w:r w:rsidRPr="00873DA2">
        <w:rPr>
          <w:szCs w:val="22"/>
          <w:lang w:eastAsia="en-GB"/>
        </w:rPr>
        <w:t xml:space="preserve"> Norway, </w:t>
      </w:r>
      <w:r>
        <w:rPr>
          <w:szCs w:val="22"/>
          <w:lang w:eastAsia="en-GB"/>
        </w:rPr>
        <w:t xml:space="preserve">and </w:t>
      </w:r>
      <w:r w:rsidRPr="00873DA2">
        <w:rPr>
          <w:szCs w:val="22"/>
          <w:lang w:eastAsia="en-GB"/>
        </w:rPr>
        <w:t>the United States)</w:t>
      </w:r>
      <w:r>
        <w:rPr>
          <w:szCs w:val="22"/>
          <w:lang w:eastAsia="en-GB"/>
        </w:rPr>
        <w:t xml:space="preserve">. </w:t>
      </w:r>
    </w:p>
    <w:p w14:paraId="46D94FC5" w14:textId="77777777" w:rsidR="00582B31" w:rsidRDefault="00582B31" w:rsidP="00582B31">
      <w:pPr>
        <w:spacing w:before="100" w:beforeAutospacing="1" w:after="100" w:afterAutospacing="1"/>
        <w:rPr>
          <w:szCs w:val="22"/>
          <w:lang w:eastAsia="en-GB"/>
        </w:rPr>
      </w:pPr>
      <w:r>
        <w:rPr>
          <w:szCs w:val="22"/>
          <w:lang w:eastAsia="en-GB"/>
        </w:rPr>
        <w:t xml:space="preserve">Participants were invited to discuss the possibility of incorporating some changes to </w:t>
      </w:r>
      <w:r w:rsidRPr="00B33FF6">
        <w:rPr>
          <w:szCs w:val="22"/>
          <w:lang w:eastAsia="en-GB"/>
        </w:rPr>
        <w:t>the consolidated list of information exchange requirements</w:t>
      </w:r>
      <w:r>
        <w:rPr>
          <w:szCs w:val="22"/>
          <w:lang w:eastAsia="en-GB"/>
        </w:rPr>
        <w:t xml:space="preserve">, </w:t>
      </w:r>
      <w:r w:rsidRPr="00B33FF6">
        <w:rPr>
          <w:szCs w:val="22"/>
          <w:lang w:eastAsia="en-GB"/>
        </w:rPr>
        <w:t xml:space="preserve">annexed to Decision 5 </w:t>
      </w:r>
      <w:r>
        <w:rPr>
          <w:szCs w:val="22"/>
          <w:lang w:eastAsia="en-GB"/>
        </w:rPr>
        <w:t>(</w:t>
      </w:r>
      <w:r w:rsidRPr="00B33FF6">
        <w:rPr>
          <w:szCs w:val="22"/>
          <w:lang w:eastAsia="en-GB"/>
        </w:rPr>
        <w:t>2022)</w:t>
      </w:r>
      <w:r>
        <w:rPr>
          <w:szCs w:val="22"/>
          <w:lang w:eastAsia="en-GB"/>
        </w:rPr>
        <w:t>.</w:t>
      </w:r>
      <w:r w:rsidRPr="003A4970">
        <w:rPr>
          <w:szCs w:val="22"/>
          <w:lang w:eastAsia="en-GB"/>
        </w:rPr>
        <w:t xml:space="preserve"> </w:t>
      </w:r>
      <w:r>
        <w:rPr>
          <w:szCs w:val="22"/>
          <w:lang w:eastAsia="en-GB"/>
        </w:rPr>
        <w:t xml:space="preserve">The goal of these proposed changes was to </w:t>
      </w:r>
      <w:r>
        <w:rPr>
          <w:color w:val="000000" w:themeColor="text1"/>
          <w:szCs w:val="22"/>
        </w:rPr>
        <w:t>report specifically on science activities with international cooperation,</w:t>
      </w:r>
      <w:r w:rsidRPr="003A4970">
        <w:rPr>
          <w:color w:val="000000" w:themeColor="text1"/>
          <w:szCs w:val="22"/>
        </w:rPr>
        <w:t xml:space="preserve"> </w:t>
      </w:r>
      <w:r>
        <w:rPr>
          <w:color w:val="000000" w:themeColor="text1"/>
          <w:szCs w:val="22"/>
        </w:rPr>
        <w:t xml:space="preserve">to foster science collaborations, and to facilitate processing the information exchanged, allowing the generation of summarised reports or thematic maps. </w:t>
      </w:r>
      <w:r>
        <w:rPr>
          <w:szCs w:val="22"/>
          <w:lang w:eastAsia="en-GB"/>
        </w:rPr>
        <w:t xml:space="preserve">Such proposed </w:t>
      </w:r>
      <w:r>
        <w:rPr>
          <w:szCs w:val="22"/>
          <w:lang w:eastAsia="en-GB"/>
        </w:rPr>
        <w:lastRenderedPageBreak/>
        <w:t xml:space="preserve">changes specifically referred to the addition of two new articles in the Pre-season and Permanent information sections of the EIES, respectively and the modification of an article in the Annual report section. </w:t>
      </w:r>
    </w:p>
    <w:p w14:paraId="19D62477" w14:textId="77777777" w:rsidR="00582B31" w:rsidRDefault="00582B31" w:rsidP="00582B31">
      <w:pPr>
        <w:spacing w:before="100" w:beforeAutospacing="1" w:after="100" w:afterAutospacing="1"/>
        <w:rPr>
          <w:lang w:val="en-US"/>
        </w:rPr>
      </w:pPr>
      <w:r>
        <w:rPr>
          <w:szCs w:val="22"/>
          <w:lang w:eastAsia="en-GB"/>
        </w:rPr>
        <w:t>In addition, the ICG also discussed likely ways to</w:t>
      </w:r>
      <w:r w:rsidRPr="00392804">
        <w:rPr>
          <w:lang w:val="en-US"/>
        </w:rPr>
        <w:t xml:space="preserve"> avoid duplicati</w:t>
      </w:r>
      <w:r>
        <w:rPr>
          <w:lang w:val="en-US"/>
        </w:rPr>
        <w:t xml:space="preserve">on of scientific </w:t>
      </w:r>
      <w:r w:rsidRPr="00392804">
        <w:rPr>
          <w:lang w:val="en-US"/>
        </w:rPr>
        <w:t>information</w:t>
      </w:r>
      <w:r>
        <w:rPr>
          <w:lang w:val="en-US"/>
        </w:rPr>
        <w:t xml:space="preserve">. </w:t>
      </w:r>
    </w:p>
    <w:p w14:paraId="4741B249" w14:textId="77777777" w:rsidR="00582B31" w:rsidRPr="00873DA2" w:rsidRDefault="00582B31" w:rsidP="00582B31">
      <w:pPr>
        <w:pStyle w:val="ATSHeading2"/>
      </w:pPr>
      <w:r>
        <w:t xml:space="preserve">Proposals, </w:t>
      </w:r>
      <w:r w:rsidRPr="00873DA2">
        <w:t xml:space="preserve">comments received </w:t>
      </w:r>
      <w:r>
        <w:t xml:space="preserve">and ICG </w:t>
      </w:r>
      <w:proofErr w:type="gramStart"/>
      <w:r>
        <w:t>outputs</w:t>
      </w:r>
      <w:proofErr w:type="gramEnd"/>
      <w:r>
        <w:t xml:space="preserve"> </w:t>
      </w:r>
    </w:p>
    <w:p w14:paraId="3E61782E" w14:textId="77777777" w:rsidR="00582B31" w:rsidRPr="00083958" w:rsidRDefault="00582B31" w:rsidP="00582B31">
      <w:pPr>
        <w:pStyle w:val="Prrafodelista"/>
        <w:numPr>
          <w:ilvl w:val="0"/>
          <w:numId w:val="31"/>
        </w:numPr>
        <w:spacing w:before="100" w:beforeAutospacing="1" w:after="100" w:afterAutospacing="1"/>
        <w:ind w:left="0" w:firstLine="0"/>
        <w:rPr>
          <w:szCs w:val="22"/>
          <w:lang w:eastAsia="en-GB"/>
        </w:rPr>
      </w:pPr>
      <w:r w:rsidRPr="00083958">
        <w:rPr>
          <w:szCs w:val="22"/>
          <w:lang w:eastAsia="en-GB"/>
        </w:rPr>
        <w:t>It was proposed to add a new article 3.5. International Cooperation, in Section 3. Permanent Information</w:t>
      </w:r>
      <w:r w:rsidRPr="00D76EF2">
        <w:rPr>
          <w:szCs w:val="22"/>
          <w:lang w:eastAsia="en-GB"/>
        </w:rPr>
        <w:t xml:space="preserve">. </w:t>
      </w:r>
      <w:r w:rsidRPr="00083958">
        <w:rPr>
          <w:szCs w:val="22"/>
          <w:lang w:eastAsia="en-GB"/>
        </w:rPr>
        <w:t xml:space="preserve">While </w:t>
      </w:r>
      <w:proofErr w:type="gramStart"/>
      <w:r>
        <w:rPr>
          <w:szCs w:val="22"/>
          <w:lang w:eastAsia="en-GB"/>
        </w:rPr>
        <w:t>general consensus</w:t>
      </w:r>
      <w:proofErr w:type="gramEnd"/>
      <w:r w:rsidRPr="00083958">
        <w:rPr>
          <w:szCs w:val="22"/>
          <w:lang w:eastAsia="en-GB"/>
        </w:rPr>
        <w:t xml:space="preserve"> was reached on the spirit of the addition, two different options for the first </w:t>
      </w:r>
      <w:r>
        <w:rPr>
          <w:szCs w:val="22"/>
          <w:lang w:eastAsia="en-GB"/>
        </w:rPr>
        <w:t>part of such an article</w:t>
      </w:r>
      <w:r w:rsidRPr="00083958">
        <w:rPr>
          <w:szCs w:val="22"/>
          <w:lang w:eastAsia="en-GB"/>
        </w:rPr>
        <w:t xml:space="preserve"> were discussed:</w:t>
      </w:r>
    </w:p>
    <w:p w14:paraId="3C4C5880" w14:textId="77777777" w:rsidR="00582B31" w:rsidRDefault="00582B31" w:rsidP="00582B31">
      <w:pPr>
        <w:spacing w:before="100" w:beforeAutospacing="1" w:after="100" w:afterAutospacing="1"/>
        <w:ind w:left="360"/>
        <w:rPr>
          <w:szCs w:val="22"/>
          <w:lang w:eastAsia="en-GB"/>
        </w:rPr>
      </w:pPr>
      <w:r w:rsidRPr="009366DD">
        <w:rPr>
          <w:szCs w:val="22"/>
          <w:lang w:eastAsia="en-GB"/>
        </w:rPr>
        <w:t>O</w:t>
      </w:r>
      <w:r>
        <w:rPr>
          <w:szCs w:val="22"/>
          <w:lang w:eastAsia="en-GB"/>
        </w:rPr>
        <w:t>ption</w:t>
      </w:r>
      <w:r w:rsidRPr="009366DD">
        <w:rPr>
          <w:szCs w:val="22"/>
          <w:lang w:eastAsia="en-GB"/>
        </w:rPr>
        <w:t xml:space="preserve"> A: Existing formal Antarctic (or polar) cooperation agreements with other Parties</w:t>
      </w:r>
      <w:r>
        <w:rPr>
          <w:szCs w:val="22"/>
          <w:lang w:eastAsia="en-GB"/>
        </w:rPr>
        <w:t xml:space="preserve">. </w:t>
      </w:r>
      <w:r w:rsidRPr="009366DD">
        <w:rPr>
          <w:szCs w:val="22"/>
          <w:lang w:eastAsia="en-GB"/>
        </w:rPr>
        <w:t>O</w:t>
      </w:r>
      <w:r>
        <w:rPr>
          <w:szCs w:val="22"/>
          <w:lang w:eastAsia="en-GB"/>
        </w:rPr>
        <w:t>ption</w:t>
      </w:r>
      <w:r w:rsidRPr="009366DD">
        <w:rPr>
          <w:szCs w:val="22"/>
          <w:lang w:eastAsia="en-GB"/>
        </w:rPr>
        <w:t xml:space="preserve"> B: Existing formal Antarctic (or polar) cooperation agreements supporting scientific collaboration with other Parties.</w:t>
      </w:r>
      <w:r>
        <w:rPr>
          <w:szCs w:val="22"/>
          <w:lang w:eastAsia="en-GB"/>
        </w:rPr>
        <w:t xml:space="preserve"> </w:t>
      </w:r>
    </w:p>
    <w:p w14:paraId="57EBED88" w14:textId="77777777" w:rsidR="00582B31" w:rsidRDefault="00582B31" w:rsidP="00582B31">
      <w:pPr>
        <w:spacing w:before="100" w:beforeAutospacing="1" w:after="100" w:afterAutospacing="1"/>
        <w:ind w:left="360"/>
        <w:rPr>
          <w:szCs w:val="22"/>
          <w:lang w:eastAsia="en-GB"/>
        </w:rPr>
      </w:pPr>
      <w:r>
        <w:rPr>
          <w:szCs w:val="22"/>
          <w:lang w:eastAsia="en-GB"/>
        </w:rPr>
        <w:t>Option A broadly refers to any kind of cooperation agreements, while</w:t>
      </w:r>
      <w:r w:rsidRPr="00CF0E20">
        <w:rPr>
          <w:szCs w:val="22"/>
          <w:lang w:eastAsia="en-GB"/>
        </w:rPr>
        <w:t xml:space="preserve"> </w:t>
      </w:r>
      <w:r>
        <w:rPr>
          <w:szCs w:val="22"/>
          <w:lang w:eastAsia="en-GB"/>
        </w:rPr>
        <w:t>Option B limits the scope only to those cooperation agreements that support scientific collaborations. The ATCM should decide which one is preferred.</w:t>
      </w:r>
    </w:p>
    <w:p w14:paraId="11045BBE" w14:textId="77777777" w:rsidR="00582B31" w:rsidRDefault="00582B31" w:rsidP="00582B31">
      <w:pPr>
        <w:spacing w:before="100" w:beforeAutospacing="1" w:after="100" w:afterAutospacing="1"/>
        <w:ind w:left="360"/>
        <w:rPr>
          <w:szCs w:val="22"/>
          <w:lang w:eastAsia="en-GB"/>
        </w:rPr>
      </w:pPr>
      <w:r>
        <w:rPr>
          <w:szCs w:val="22"/>
          <w:lang w:eastAsia="en-GB"/>
        </w:rPr>
        <w:t xml:space="preserve">As some Parties suggested these notifications should not be mandatory, the ATCM should also decide which part(s) of this new article should be considered “optional”. </w:t>
      </w:r>
    </w:p>
    <w:p w14:paraId="6F4039A0" w14:textId="77777777" w:rsidR="00582B31" w:rsidRPr="00CF0E20" w:rsidRDefault="00582B31" w:rsidP="00582B31">
      <w:pPr>
        <w:pStyle w:val="Prrafodelista"/>
        <w:numPr>
          <w:ilvl w:val="0"/>
          <w:numId w:val="31"/>
        </w:numPr>
        <w:spacing w:before="100" w:beforeAutospacing="1" w:after="100" w:afterAutospacing="1"/>
        <w:ind w:left="0" w:firstLine="0"/>
        <w:rPr>
          <w:szCs w:val="22"/>
          <w:lang w:eastAsia="en-GB"/>
        </w:rPr>
      </w:pPr>
      <w:r w:rsidRPr="00CF0E20">
        <w:rPr>
          <w:szCs w:val="22"/>
          <w:lang w:eastAsia="en-GB"/>
        </w:rPr>
        <w:t xml:space="preserve">It was proposed to </w:t>
      </w:r>
      <w:r>
        <w:rPr>
          <w:szCs w:val="22"/>
          <w:lang w:eastAsia="en-GB"/>
        </w:rPr>
        <w:t xml:space="preserve">make a couple of additions in point </w:t>
      </w:r>
      <w:r w:rsidRPr="00D53099">
        <w:rPr>
          <w:szCs w:val="22"/>
          <w:lang w:eastAsia="en-GB"/>
        </w:rPr>
        <w:t xml:space="preserve">2.1.2 </w:t>
      </w:r>
      <w:r w:rsidRPr="00D76EF2">
        <w:rPr>
          <w:i/>
          <w:iCs/>
          <w:szCs w:val="22"/>
          <w:lang w:eastAsia="en-GB"/>
        </w:rPr>
        <w:t xml:space="preserve">Science Activities in Previous Year </w:t>
      </w:r>
      <w:r>
        <w:rPr>
          <w:szCs w:val="22"/>
          <w:lang w:eastAsia="en-GB"/>
        </w:rPr>
        <w:t xml:space="preserve">(Annual Report) to allow Parties to: a) describe research projects through </w:t>
      </w:r>
      <w:r w:rsidRPr="00CF0E20">
        <w:rPr>
          <w:szCs w:val="22"/>
          <w:lang w:eastAsia="en-GB"/>
        </w:rPr>
        <w:t xml:space="preserve">searchable and processable information </w:t>
      </w:r>
      <w:r>
        <w:rPr>
          <w:szCs w:val="22"/>
          <w:lang w:eastAsia="en-GB"/>
        </w:rPr>
        <w:t xml:space="preserve">(using up to 5 keywords); </w:t>
      </w:r>
      <w:r w:rsidRPr="00CF0E20">
        <w:rPr>
          <w:szCs w:val="22"/>
          <w:lang w:eastAsia="en-GB"/>
        </w:rPr>
        <w:t xml:space="preserve">and </w:t>
      </w:r>
      <w:r>
        <w:rPr>
          <w:szCs w:val="22"/>
          <w:lang w:eastAsia="en-GB"/>
        </w:rPr>
        <w:t xml:space="preserve">b) include information on </w:t>
      </w:r>
      <w:r w:rsidRPr="00CF0E20">
        <w:rPr>
          <w:szCs w:val="22"/>
          <w:lang w:eastAsia="en-GB"/>
        </w:rPr>
        <w:t>international cooperation.</w:t>
      </w:r>
    </w:p>
    <w:p w14:paraId="0DEF9269" w14:textId="77777777" w:rsidR="00582B31" w:rsidRPr="00287CC5" w:rsidRDefault="00582B31" w:rsidP="00582B31">
      <w:pPr>
        <w:ind w:left="360"/>
        <w:rPr>
          <w:szCs w:val="22"/>
          <w:lang w:eastAsia="en-GB"/>
        </w:rPr>
      </w:pPr>
      <w:r>
        <w:rPr>
          <w:szCs w:val="22"/>
          <w:lang w:eastAsia="en-GB"/>
        </w:rPr>
        <w:t>Most p</w:t>
      </w:r>
      <w:r w:rsidRPr="00287CC5">
        <w:rPr>
          <w:szCs w:val="22"/>
          <w:lang w:eastAsia="en-GB"/>
        </w:rPr>
        <w:t xml:space="preserve">articipants supported this proposal for additions to the current information on research </w:t>
      </w:r>
      <w:r w:rsidRPr="005646B6">
        <w:rPr>
          <w:szCs w:val="22"/>
          <w:lang w:eastAsia="en-GB"/>
        </w:rPr>
        <w:t>projects but</w:t>
      </w:r>
      <w:r w:rsidRPr="00287CC5">
        <w:rPr>
          <w:szCs w:val="22"/>
          <w:lang w:eastAsia="en-GB"/>
        </w:rPr>
        <w:t xml:space="preserve"> preferred to leave this requirement as “optional”, given the already large amount of information reported through the EIES. </w:t>
      </w:r>
    </w:p>
    <w:p w14:paraId="3AD06D2F" w14:textId="77777777" w:rsidR="00582B31" w:rsidRPr="00287CC5" w:rsidRDefault="00582B31" w:rsidP="00582B31">
      <w:pPr>
        <w:pStyle w:val="Prrafodelista"/>
        <w:numPr>
          <w:ilvl w:val="0"/>
          <w:numId w:val="31"/>
        </w:numPr>
        <w:spacing w:before="100" w:beforeAutospacing="1" w:after="100" w:afterAutospacing="1"/>
        <w:ind w:left="0" w:firstLine="0"/>
        <w:rPr>
          <w:szCs w:val="22"/>
          <w:lang w:eastAsia="en-GB"/>
        </w:rPr>
      </w:pPr>
      <w:r w:rsidRPr="005646B6">
        <w:rPr>
          <w:szCs w:val="22"/>
          <w:lang w:eastAsia="en-GB"/>
        </w:rPr>
        <w:t xml:space="preserve">It was proposed to add a new article </w:t>
      </w:r>
      <w:r w:rsidRPr="00287CC5">
        <w:rPr>
          <w:i/>
          <w:iCs/>
          <w:szCs w:val="22"/>
          <w:lang w:eastAsia="en-GB"/>
        </w:rPr>
        <w:t>1.3. Scientific Information</w:t>
      </w:r>
      <w:r w:rsidRPr="005646B6">
        <w:rPr>
          <w:szCs w:val="22"/>
          <w:lang w:eastAsia="en-GB"/>
        </w:rPr>
        <w:t xml:space="preserve"> within Pre-season information,</w:t>
      </w:r>
      <w:r>
        <w:rPr>
          <w:szCs w:val="22"/>
          <w:lang w:eastAsia="en-GB"/>
        </w:rPr>
        <w:t xml:space="preserve"> redacted as</w:t>
      </w:r>
      <w:r w:rsidRPr="00287CC5">
        <w:rPr>
          <w:szCs w:val="22"/>
          <w:lang w:eastAsia="en-GB"/>
        </w:rPr>
        <w:t xml:space="preserve">: </w:t>
      </w:r>
      <w:r>
        <w:rPr>
          <w:szCs w:val="22"/>
          <w:lang w:eastAsia="en-GB"/>
        </w:rPr>
        <w:t>“</w:t>
      </w:r>
      <w:r w:rsidRPr="00287CC5">
        <w:rPr>
          <w:szCs w:val="22"/>
          <w:lang w:eastAsia="en-GB"/>
        </w:rPr>
        <w:t>List of research projects planned for next season (giving project name or number, location(s), principal investigator details, and international cooperation, if any, providing country and institution involved in each case)</w:t>
      </w:r>
      <w:r>
        <w:rPr>
          <w:szCs w:val="22"/>
          <w:lang w:eastAsia="en-GB"/>
        </w:rPr>
        <w:t>”</w:t>
      </w:r>
      <w:r w:rsidRPr="00287CC5">
        <w:rPr>
          <w:szCs w:val="22"/>
          <w:lang w:eastAsia="en-GB"/>
        </w:rPr>
        <w:t>.</w:t>
      </w:r>
    </w:p>
    <w:p w14:paraId="68F96FE6" w14:textId="77777777" w:rsidR="00582B31" w:rsidRDefault="00582B31" w:rsidP="00582B31">
      <w:pPr>
        <w:spacing w:before="100" w:beforeAutospacing="1" w:after="100" w:afterAutospacing="1"/>
        <w:ind w:left="360"/>
        <w:rPr>
          <w:szCs w:val="22"/>
          <w:lang w:eastAsia="en-GB"/>
        </w:rPr>
      </w:pPr>
      <w:r>
        <w:rPr>
          <w:szCs w:val="22"/>
          <w:lang w:eastAsia="en-GB"/>
        </w:rPr>
        <w:t>S</w:t>
      </w:r>
      <w:r w:rsidRPr="005646B6">
        <w:rPr>
          <w:szCs w:val="22"/>
          <w:lang w:eastAsia="en-GB"/>
        </w:rPr>
        <w:t xml:space="preserve">ome participants expressed that </w:t>
      </w:r>
      <w:r w:rsidRPr="00287CC5">
        <w:rPr>
          <w:szCs w:val="22"/>
          <w:lang w:eastAsia="en-GB"/>
        </w:rPr>
        <w:t xml:space="preserve">providing detailed pre-season information on specific projects may be of limited use, as engagement and collaboration at a project level would rely on a longer planning timeframes, and advance planning.  </w:t>
      </w:r>
    </w:p>
    <w:p w14:paraId="4446C3DD" w14:textId="77777777" w:rsidR="00582B31" w:rsidRPr="005646B6" w:rsidRDefault="00582B31" w:rsidP="00582B31">
      <w:pPr>
        <w:spacing w:before="100" w:beforeAutospacing="1" w:after="100" w:afterAutospacing="1"/>
        <w:ind w:left="360"/>
        <w:rPr>
          <w:rFonts w:ascii="Calibri" w:eastAsia="Calibri" w:hAnsi="Calibri"/>
          <w:i/>
          <w:color w:val="000000"/>
          <w:sz w:val="18"/>
          <w:szCs w:val="18"/>
        </w:rPr>
      </w:pPr>
      <w:r>
        <w:rPr>
          <w:szCs w:val="22"/>
          <w:lang w:eastAsia="en-GB"/>
        </w:rPr>
        <w:t>Consequently</w:t>
      </w:r>
      <w:r w:rsidRPr="00287CC5">
        <w:rPr>
          <w:szCs w:val="22"/>
          <w:lang w:eastAsia="en-GB"/>
        </w:rPr>
        <w:t>, it was suggested not to proceed with this proposal.</w:t>
      </w:r>
      <w:r w:rsidRPr="005646B6">
        <w:rPr>
          <w:rFonts w:ascii="Calibri" w:eastAsia="Calibri" w:hAnsi="Calibri"/>
          <w:i/>
          <w:color w:val="000000"/>
          <w:sz w:val="18"/>
          <w:szCs w:val="18"/>
        </w:rPr>
        <w:t xml:space="preserve"> </w:t>
      </w:r>
    </w:p>
    <w:p w14:paraId="69D4D20B" w14:textId="77777777" w:rsidR="00582B31" w:rsidRPr="00287CC5" w:rsidRDefault="00582B31" w:rsidP="00582B31">
      <w:pPr>
        <w:pStyle w:val="Prrafodelista"/>
        <w:numPr>
          <w:ilvl w:val="0"/>
          <w:numId w:val="31"/>
        </w:numPr>
        <w:spacing w:before="100" w:beforeAutospacing="1" w:after="100" w:afterAutospacing="1"/>
        <w:ind w:left="0" w:firstLine="0"/>
        <w:rPr>
          <w:szCs w:val="22"/>
          <w:lang w:eastAsia="en-GB"/>
        </w:rPr>
      </w:pPr>
      <w:r>
        <w:rPr>
          <w:szCs w:val="22"/>
          <w:lang w:eastAsia="en-GB"/>
        </w:rPr>
        <w:t xml:space="preserve">To </w:t>
      </w:r>
      <w:r w:rsidRPr="00451F03">
        <w:rPr>
          <w:szCs w:val="22"/>
          <w:lang w:eastAsia="en-GB"/>
        </w:rPr>
        <w:t xml:space="preserve">avoid duplication of scientific information, the proposal to the ICG consisted of </w:t>
      </w:r>
      <w:r>
        <w:rPr>
          <w:szCs w:val="22"/>
          <w:lang w:eastAsia="en-GB"/>
        </w:rPr>
        <w:t xml:space="preserve">discussing </w:t>
      </w:r>
      <w:r w:rsidRPr="00451F03">
        <w:rPr>
          <w:szCs w:val="22"/>
          <w:lang w:eastAsia="en-GB"/>
        </w:rPr>
        <w:t xml:space="preserve">whether the information provided in the “Key Scientific Priorities” section of the ATS website could adequately </w:t>
      </w:r>
      <w:r w:rsidRPr="00A90D47">
        <w:rPr>
          <w:szCs w:val="22"/>
          <w:lang w:eastAsia="en-GB"/>
        </w:rPr>
        <w:t>fulfil</w:t>
      </w:r>
      <w:r w:rsidRPr="00451F03">
        <w:rPr>
          <w:szCs w:val="22"/>
          <w:lang w:eastAsia="en-GB"/>
        </w:rPr>
        <w:t xml:space="preserve"> what </w:t>
      </w:r>
      <w:r>
        <w:rPr>
          <w:szCs w:val="22"/>
          <w:lang w:eastAsia="en-GB"/>
        </w:rPr>
        <w:t>was</w:t>
      </w:r>
      <w:r w:rsidRPr="00287CC5">
        <w:rPr>
          <w:szCs w:val="22"/>
          <w:lang w:eastAsia="en-GB"/>
        </w:rPr>
        <w:t xml:space="preserve"> requested in point 2.1.1 “Forward Plans” of the EIES. </w:t>
      </w:r>
    </w:p>
    <w:p w14:paraId="248AEB41" w14:textId="77777777" w:rsidR="00582B31" w:rsidRPr="00A90D47" w:rsidRDefault="00582B31" w:rsidP="00582B31">
      <w:pPr>
        <w:spacing w:before="100" w:beforeAutospacing="1" w:after="100" w:afterAutospacing="1"/>
        <w:ind w:left="360"/>
        <w:rPr>
          <w:szCs w:val="22"/>
          <w:lang w:eastAsia="en-GB"/>
        </w:rPr>
      </w:pPr>
      <w:r w:rsidRPr="00A90D47">
        <w:rPr>
          <w:szCs w:val="22"/>
          <w:lang w:eastAsia="en-GB"/>
        </w:rPr>
        <w:t xml:space="preserve">The general view was that the information provided in the “Key Scientific Priorities” section of the ATS website adequately covers the forward plans for scientific research. </w:t>
      </w:r>
    </w:p>
    <w:p w14:paraId="006FEEBD" w14:textId="77777777" w:rsidR="00582B31" w:rsidRPr="00A90D47" w:rsidRDefault="00582B31" w:rsidP="00582B31">
      <w:pPr>
        <w:spacing w:before="100" w:beforeAutospacing="1" w:after="100" w:afterAutospacing="1"/>
        <w:ind w:left="360"/>
        <w:rPr>
          <w:szCs w:val="22"/>
          <w:lang w:eastAsia="en-GB"/>
        </w:rPr>
      </w:pPr>
      <w:r w:rsidRPr="00A90D47">
        <w:rPr>
          <w:szCs w:val="22"/>
          <w:lang w:eastAsia="en-GB"/>
        </w:rPr>
        <w:t>There</w:t>
      </w:r>
      <w:r>
        <w:rPr>
          <w:szCs w:val="22"/>
          <w:lang w:eastAsia="en-GB"/>
        </w:rPr>
        <w:t>fore, there</w:t>
      </w:r>
      <w:r w:rsidRPr="00A90D47">
        <w:rPr>
          <w:szCs w:val="22"/>
          <w:lang w:eastAsia="en-GB"/>
        </w:rPr>
        <w:t xml:space="preserve"> was consensus in retaining point 2.1.1 “Forward Plans”, but to avoid </w:t>
      </w:r>
      <w:r>
        <w:rPr>
          <w:szCs w:val="22"/>
          <w:lang w:eastAsia="en-GB"/>
        </w:rPr>
        <w:t xml:space="preserve">likely </w:t>
      </w:r>
      <w:r w:rsidRPr="00A90D47">
        <w:rPr>
          <w:szCs w:val="22"/>
          <w:lang w:eastAsia="en-GB"/>
        </w:rPr>
        <w:t>duplication</w:t>
      </w:r>
      <w:r>
        <w:rPr>
          <w:szCs w:val="22"/>
          <w:lang w:eastAsia="en-GB"/>
        </w:rPr>
        <w:t>s</w:t>
      </w:r>
      <w:r w:rsidRPr="00A90D47">
        <w:rPr>
          <w:szCs w:val="22"/>
          <w:lang w:eastAsia="en-GB"/>
        </w:rPr>
        <w:t xml:space="preserve">, </w:t>
      </w:r>
      <w:r>
        <w:rPr>
          <w:szCs w:val="22"/>
          <w:lang w:eastAsia="en-GB"/>
        </w:rPr>
        <w:t xml:space="preserve">participants proposed to </w:t>
      </w:r>
      <w:r w:rsidRPr="00A90D47">
        <w:rPr>
          <w:szCs w:val="22"/>
          <w:lang w:eastAsia="en-GB"/>
        </w:rPr>
        <w:t>leav</w:t>
      </w:r>
      <w:r>
        <w:rPr>
          <w:szCs w:val="22"/>
          <w:lang w:eastAsia="en-GB"/>
        </w:rPr>
        <w:t>e</w:t>
      </w:r>
      <w:r w:rsidRPr="00A90D47">
        <w:rPr>
          <w:szCs w:val="22"/>
          <w:lang w:eastAsia="en-GB"/>
        </w:rPr>
        <w:t xml:space="preserve"> the possibility to </w:t>
      </w:r>
      <w:r>
        <w:rPr>
          <w:szCs w:val="22"/>
          <w:lang w:eastAsia="en-GB"/>
        </w:rPr>
        <w:t xml:space="preserve">respond to </w:t>
      </w:r>
      <w:r w:rsidRPr="00A90D47">
        <w:rPr>
          <w:szCs w:val="22"/>
          <w:lang w:eastAsia="en-GB"/>
        </w:rPr>
        <w:t xml:space="preserve">this requirement </w:t>
      </w:r>
      <w:r>
        <w:rPr>
          <w:szCs w:val="22"/>
          <w:lang w:eastAsia="en-GB"/>
        </w:rPr>
        <w:t xml:space="preserve">with a link </w:t>
      </w:r>
      <w:r w:rsidRPr="00A90D47">
        <w:rPr>
          <w:szCs w:val="22"/>
          <w:lang w:eastAsia="en-GB"/>
        </w:rPr>
        <w:t>to the “Key Scientific Priorities” section of the ATS website</w:t>
      </w:r>
      <w:r>
        <w:rPr>
          <w:szCs w:val="22"/>
          <w:lang w:eastAsia="en-GB"/>
        </w:rPr>
        <w:t>.</w:t>
      </w:r>
    </w:p>
    <w:p w14:paraId="61267F22" w14:textId="77777777" w:rsidR="00582B31" w:rsidRDefault="00582B31" w:rsidP="00582B31">
      <w:pPr>
        <w:pStyle w:val="Prrafodelista"/>
        <w:numPr>
          <w:ilvl w:val="0"/>
          <w:numId w:val="31"/>
        </w:numPr>
        <w:spacing w:before="100" w:beforeAutospacing="1" w:after="100" w:afterAutospacing="1"/>
        <w:ind w:left="0" w:firstLine="0"/>
        <w:rPr>
          <w:szCs w:val="22"/>
          <w:lang w:eastAsia="en-GB"/>
        </w:rPr>
      </w:pPr>
      <w:r>
        <w:rPr>
          <w:szCs w:val="22"/>
          <w:lang w:eastAsia="en-GB"/>
        </w:rPr>
        <w:lastRenderedPageBreak/>
        <w:t xml:space="preserve">Finally, in response to </w:t>
      </w:r>
      <w:r w:rsidRPr="00287CC5">
        <w:rPr>
          <w:szCs w:val="22"/>
          <w:lang w:eastAsia="en-GB"/>
        </w:rPr>
        <w:t xml:space="preserve">TOR 6 “Trends in EIES reporting by Parties with the view of increasing utilisation of the EIES” </w:t>
      </w:r>
      <w:r w:rsidRPr="00F419FD">
        <w:rPr>
          <w:szCs w:val="22"/>
          <w:lang w:eastAsia="en-GB"/>
        </w:rPr>
        <w:t xml:space="preserve">some comments revealed difficulties to </w:t>
      </w:r>
      <w:r>
        <w:rPr>
          <w:szCs w:val="22"/>
          <w:lang w:eastAsia="en-GB"/>
        </w:rPr>
        <w:t>provide</w:t>
      </w:r>
      <w:r w:rsidRPr="00F419FD">
        <w:rPr>
          <w:szCs w:val="22"/>
          <w:lang w:eastAsia="en-GB"/>
        </w:rPr>
        <w:t xml:space="preserve"> the scientific information in the EIES and the convenience to reduce the workload of entering the information. Participants suggested that having an excel file as a template to complete the fields of information on scientific projects would facilitate the uploading process by Parties. The ATS could </w:t>
      </w:r>
      <w:r>
        <w:rPr>
          <w:szCs w:val="22"/>
          <w:lang w:eastAsia="en-GB"/>
        </w:rPr>
        <w:t xml:space="preserve">assess the viability of this option. </w:t>
      </w:r>
    </w:p>
    <w:p w14:paraId="1CE81738" w14:textId="77777777" w:rsidR="00582B31" w:rsidRPr="0016643D" w:rsidRDefault="00582B31" w:rsidP="00582B31">
      <w:pPr>
        <w:pStyle w:val="ATSHeading2"/>
      </w:pPr>
      <w:r w:rsidRPr="0016643D">
        <w:t>Proposal</w:t>
      </w:r>
      <w:r>
        <w:t xml:space="preserve"> to the ATCM</w:t>
      </w:r>
    </w:p>
    <w:p w14:paraId="0ECF7273" w14:textId="77777777" w:rsidR="00582B31" w:rsidRDefault="00582B31" w:rsidP="00582B31">
      <w:pPr>
        <w:rPr>
          <w:rFonts w:eastAsiaTheme="minorEastAsia"/>
          <w:szCs w:val="22"/>
        </w:rPr>
      </w:pPr>
      <w:r>
        <w:rPr>
          <w:rFonts w:eastAsiaTheme="minorEastAsia"/>
          <w:szCs w:val="22"/>
        </w:rPr>
        <w:t xml:space="preserve">After the work done by this ICG, it is proposed to the ATCM to revise the </w:t>
      </w:r>
      <w:r w:rsidRPr="00B33FF6">
        <w:rPr>
          <w:szCs w:val="22"/>
          <w:lang w:eastAsia="en-GB"/>
        </w:rPr>
        <w:t xml:space="preserve">consolidated list of </w:t>
      </w:r>
      <w:bookmarkStart w:id="11" w:name="_Hlk132105091"/>
      <w:r w:rsidRPr="00B33FF6">
        <w:rPr>
          <w:szCs w:val="22"/>
          <w:lang w:eastAsia="en-GB"/>
        </w:rPr>
        <w:t>information exchange requirements</w:t>
      </w:r>
      <w:bookmarkEnd w:id="11"/>
      <w:r>
        <w:rPr>
          <w:szCs w:val="22"/>
          <w:lang w:eastAsia="en-GB"/>
        </w:rPr>
        <w:t xml:space="preserve">, </w:t>
      </w:r>
      <w:r w:rsidRPr="00B33FF6">
        <w:rPr>
          <w:szCs w:val="22"/>
          <w:lang w:eastAsia="en-GB"/>
        </w:rPr>
        <w:t xml:space="preserve">annexed to Decision 5 </w:t>
      </w:r>
      <w:r>
        <w:rPr>
          <w:szCs w:val="22"/>
          <w:lang w:eastAsia="en-GB"/>
        </w:rPr>
        <w:t>(</w:t>
      </w:r>
      <w:r w:rsidRPr="00B33FF6">
        <w:rPr>
          <w:szCs w:val="22"/>
          <w:lang w:eastAsia="en-GB"/>
        </w:rPr>
        <w:t>2022)</w:t>
      </w:r>
      <w:r>
        <w:rPr>
          <w:szCs w:val="22"/>
          <w:lang w:eastAsia="en-GB"/>
        </w:rPr>
        <w:t xml:space="preserve"> </w:t>
      </w:r>
      <w:proofErr w:type="gramStart"/>
      <w:r w:rsidRPr="001024AE">
        <w:rPr>
          <w:rFonts w:eastAsiaTheme="minorEastAsia"/>
          <w:szCs w:val="22"/>
        </w:rPr>
        <w:t>in order to</w:t>
      </w:r>
      <w:proofErr w:type="gramEnd"/>
      <w:r w:rsidRPr="001024AE">
        <w:rPr>
          <w:rFonts w:eastAsiaTheme="minorEastAsia"/>
          <w:szCs w:val="22"/>
        </w:rPr>
        <w:t xml:space="preserve"> improve the scientific information exchanged within the EIES. </w:t>
      </w:r>
    </w:p>
    <w:p w14:paraId="4766549B" w14:textId="77777777" w:rsidR="00582B31" w:rsidRDefault="00582B31" w:rsidP="00582B31">
      <w:pPr>
        <w:rPr>
          <w:rFonts w:eastAsiaTheme="minorEastAsia"/>
          <w:szCs w:val="22"/>
        </w:rPr>
      </w:pPr>
    </w:p>
    <w:p w14:paraId="3BC8AC4E" w14:textId="77777777" w:rsidR="00582B31" w:rsidRDefault="00582B31" w:rsidP="00582B31">
      <w:pPr>
        <w:rPr>
          <w:rFonts w:eastAsiaTheme="minorEastAsia"/>
          <w:szCs w:val="22"/>
        </w:rPr>
      </w:pPr>
      <w:r>
        <w:rPr>
          <w:rFonts w:eastAsiaTheme="minorEastAsia"/>
          <w:szCs w:val="22"/>
        </w:rPr>
        <w:t xml:space="preserve">In summary, changes would include: </w:t>
      </w:r>
    </w:p>
    <w:p w14:paraId="1C86F8B1" w14:textId="77777777" w:rsidR="00582B31" w:rsidRDefault="00582B31" w:rsidP="00582B31">
      <w:pPr>
        <w:rPr>
          <w:rFonts w:eastAsiaTheme="minorEastAsia"/>
          <w:szCs w:val="22"/>
        </w:rPr>
      </w:pPr>
    </w:p>
    <w:p w14:paraId="00FF554D" w14:textId="77777777" w:rsidR="00582B31" w:rsidRPr="00287CC5" w:rsidRDefault="00582B31" w:rsidP="00582B31">
      <w:pPr>
        <w:pStyle w:val="Prrafodelista"/>
        <w:numPr>
          <w:ilvl w:val="0"/>
          <w:numId w:val="22"/>
        </w:numPr>
      </w:pPr>
      <w:r w:rsidRPr="00287CC5">
        <w:t>Adding a new article on International Cooperation in the Permanent section of the EIES</w:t>
      </w:r>
      <w:r>
        <w:t xml:space="preserve"> (3.5 International Cooperation).</w:t>
      </w:r>
    </w:p>
    <w:p w14:paraId="5E782AE3" w14:textId="77777777" w:rsidR="00582B31" w:rsidRPr="00287CC5" w:rsidRDefault="00582B31" w:rsidP="00582B31">
      <w:pPr>
        <w:pStyle w:val="Prrafodelista"/>
        <w:numPr>
          <w:ilvl w:val="0"/>
          <w:numId w:val="22"/>
        </w:numPr>
      </w:pPr>
      <w:r w:rsidRPr="00287CC5">
        <w:t xml:space="preserve">Including two new items to the Annual report in section 2.1.2. Science Activities in Previous Year. </w:t>
      </w:r>
    </w:p>
    <w:p w14:paraId="43121DFB" w14:textId="77777777" w:rsidR="00582B31" w:rsidRPr="00287CC5" w:rsidRDefault="00582B31" w:rsidP="00582B31">
      <w:pPr>
        <w:pStyle w:val="Prrafodelista"/>
        <w:numPr>
          <w:ilvl w:val="0"/>
          <w:numId w:val="22"/>
        </w:numPr>
      </w:pPr>
      <w:r w:rsidRPr="004C6C24">
        <w:t xml:space="preserve">In section 2.1.1. </w:t>
      </w:r>
      <w:r w:rsidRPr="0046317F">
        <w:t xml:space="preserve">Forward Plans, </w:t>
      </w:r>
      <w:r w:rsidRPr="00287CC5">
        <w:t xml:space="preserve">offering the possibility to add a link to the corresponding “Key Science Priorities” section of the ATS website. </w:t>
      </w:r>
    </w:p>
    <w:p w14:paraId="2915117C" w14:textId="77777777" w:rsidR="00582B31" w:rsidRDefault="00582B31" w:rsidP="00582B31">
      <w:pPr>
        <w:ind w:left="360"/>
        <w:rPr>
          <w:rFonts w:eastAsiaTheme="minorEastAsia"/>
          <w:szCs w:val="22"/>
        </w:rPr>
      </w:pPr>
    </w:p>
    <w:p w14:paraId="284C79B8" w14:textId="77777777" w:rsidR="00582B31" w:rsidRDefault="00582B31" w:rsidP="00582B31">
      <w:pPr>
        <w:rPr>
          <w:szCs w:val="22"/>
          <w:lang w:eastAsia="en-GB"/>
        </w:rPr>
      </w:pPr>
      <w:r>
        <w:rPr>
          <w:rFonts w:eastAsiaTheme="minorEastAsia"/>
          <w:szCs w:val="22"/>
        </w:rPr>
        <w:t xml:space="preserve">The ICG also recommends the </w:t>
      </w:r>
      <w:r w:rsidRPr="00F419FD">
        <w:rPr>
          <w:szCs w:val="22"/>
          <w:lang w:eastAsia="en-GB"/>
        </w:rPr>
        <w:t xml:space="preserve">ATS </w:t>
      </w:r>
      <w:r>
        <w:rPr>
          <w:szCs w:val="22"/>
          <w:lang w:eastAsia="en-GB"/>
        </w:rPr>
        <w:t>assess the viability of preparing</w:t>
      </w:r>
      <w:r w:rsidRPr="00F419FD">
        <w:rPr>
          <w:szCs w:val="22"/>
          <w:lang w:eastAsia="en-GB"/>
        </w:rPr>
        <w:t xml:space="preserve"> an excel file as a template to complete the fields of information </w:t>
      </w:r>
      <w:r>
        <w:rPr>
          <w:szCs w:val="22"/>
          <w:lang w:eastAsia="en-GB"/>
        </w:rPr>
        <w:t xml:space="preserve">included in point </w:t>
      </w:r>
      <w:r w:rsidRPr="00D53099">
        <w:rPr>
          <w:szCs w:val="22"/>
          <w:lang w:eastAsia="en-GB"/>
        </w:rPr>
        <w:t xml:space="preserve">2.1.2 </w:t>
      </w:r>
      <w:r w:rsidRPr="00D83AFE">
        <w:rPr>
          <w:i/>
          <w:iCs/>
          <w:szCs w:val="22"/>
          <w:lang w:eastAsia="en-GB"/>
        </w:rPr>
        <w:t xml:space="preserve">Science Activities in Previous Year </w:t>
      </w:r>
      <w:r>
        <w:rPr>
          <w:szCs w:val="22"/>
          <w:lang w:eastAsia="en-GB"/>
        </w:rPr>
        <w:t>of the Annual Report</w:t>
      </w:r>
      <w:r w:rsidRPr="00F419FD">
        <w:rPr>
          <w:szCs w:val="22"/>
          <w:lang w:eastAsia="en-GB"/>
        </w:rPr>
        <w:t xml:space="preserve"> </w:t>
      </w:r>
      <w:r>
        <w:rPr>
          <w:szCs w:val="22"/>
          <w:lang w:eastAsia="en-GB"/>
        </w:rPr>
        <w:t xml:space="preserve">to </w:t>
      </w:r>
      <w:r w:rsidRPr="00F419FD">
        <w:rPr>
          <w:szCs w:val="22"/>
          <w:lang w:eastAsia="en-GB"/>
        </w:rPr>
        <w:t xml:space="preserve">facilitate the uploading process by Parties. </w:t>
      </w:r>
    </w:p>
    <w:p w14:paraId="18E6601D" w14:textId="77777777" w:rsidR="00582B31" w:rsidRPr="0046317F" w:rsidRDefault="00582B31" w:rsidP="00582B31">
      <w:pPr>
        <w:ind w:left="360"/>
        <w:rPr>
          <w:rFonts w:eastAsiaTheme="minorEastAsia"/>
          <w:szCs w:val="22"/>
        </w:rPr>
      </w:pPr>
    </w:p>
    <w:p w14:paraId="5901EAF6" w14:textId="77777777" w:rsidR="00582B31" w:rsidRPr="0016643D" w:rsidRDefault="00582B31" w:rsidP="00582B31">
      <w:pPr>
        <w:rPr>
          <w:b/>
          <w:bCs/>
        </w:rPr>
      </w:pPr>
      <w:r w:rsidRPr="001024AE">
        <w:rPr>
          <w:rFonts w:eastAsiaTheme="minorEastAsia"/>
          <w:szCs w:val="22"/>
        </w:rPr>
        <w:t>Annex</w:t>
      </w:r>
      <w:r>
        <w:rPr>
          <w:rFonts w:eastAsiaTheme="minorEastAsia"/>
          <w:szCs w:val="22"/>
        </w:rPr>
        <w:t xml:space="preserve"> 1 to this Working Paper contains a draft of a proposed update to the consolidated list of information exchange requirements (with proposed changes in red), and Annex 2, a draft Decision to adopt such a list. </w:t>
      </w:r>
    </w:p>
    <w:bookmarkEnd w:id="8"/>
    <w:bookmarkEnd w:id="9"/>
    <w:p w14:paraId="399FC293" w14:textId="77777777" w:rsidR="00582B31" w:rsidRDefault="00582B31" w:rsidP="00582B31">
      <w:pPr>
        <w:rPr>
          <w:ins w:id="12" w:author="Autor"/>
          <w:rFonts w:ascii="Arial" w:hAnsi="Arial"/>
          <w:b/>
          <w:i/>
          <w:sz w:val="24"/>
          <w:szCs w:val="22"/>
          <w:lang w:eastAsia="en-GB"/>
        </w:rPr>
      </w:pPr>
      <w:ins w:id="13" w:author="Autor">
        <w:r>
          <w:br w:type="page"/>
        </w:r>
      </w:ins>
    </w:p>
    <w:p w14:paraId="40F847C3" w14:textId="77777777" w:rsidR="00582B31" w:rsidRPr="000C3DF8" w:rsidRDefault="00582B31" w:rsidP="00582B31">
      <w:pPr>
        <w:spacing w:before="100" w:beforeAutospacing="1" w:after="100" w:afterAutospacing="1"/>
        <w:rPr>
          <w:sz w:val="20"/>
          <w:szCs w:val="20"/>
          <w:lang w:val="en-US" w:eastAsia="en-GB"/>
        </w:rPr>
      </w:pPr>
      <w:r w:rsidRPr="000C3DF8">
        <w:lastRenderedPageBreak/>
        <w:t>Annex 1</w:t>
      </w:r>
    </w:p>
    <w:p w14:paraId="0FE5CCD3" w14:textId="77777777" w:rsidR="00582B31" w:rsidRPr="000C3DF8" w:rsidRDefault="00582B31" w:rsidP="00582B31">
      <w:pPr>
        <w:widowControl w:val="0"/>
        <w:autoSpaceDE w:val="0"/>
        <w:autoSpaceDN w:val="0"/>
        <w:spacing w:before="172"/>
        <w:ind w:left="134"/>
        <w:rPr>
          <w:b/>
          <w:bCs/>
          <w:spacing w:val="-2"/>
          <w:sz w:val="28"/>
          <w:szCs w:val="28"/>
          <w:lang w:val="en-US"/>
        </w:rPr>
      </w:pPr>
      <w:r w:rsidRPr="000C3DF8">
        <w:rPr>
          <w:b/>
          <w:bCs/>
          <w:sz w:val="28"/>
          <w:szCs w:val="28"/>
          <w:lang w:val="en-US"/>
        </w:rPr>
        <w:t>Information</w:t>
      </w:r>
      <w:r w:rsidRPr="000C3DF8">
        <w:rPr>
          <w:b/>
          <w:bCs/>
          <w:spacing w:val="-16"/>
          <w:sz w:val="28"/>
          <w:szCs w:val="28"/>
          <w:lang w:val="en-US"/>
        </w:rPr>
        <w:t xml:space="preserve"> </w:t>
      </w:r>
      <w:r w:rsidRPr="000C3DF8">
        <w:rPr>
          <w:b/>
          <w:bCs/>
          <w:sz w:val="28"/>
          <w:szCs w:val="28"/>
          <w:lang w:val="en-US"/>
        </w:rPr>
        <w:t>exchange</w:t>
      </w:r>
      <w:r w:rsidRPr="000C3DF8">
        <w:rPr>
          <w:b/>
          <w:bCs/>
          <w:spacing w:val="-13"/>
          <w:sz w:val="28"/>
          <w:szCs w:val="28"/>
          <w:lang w:val="en-US"/>
        </w:rPr>
        <w:t xml:space="preserve"> </w:t>
      </w:r>
      <w:r w:rsidRPr="000C3DF8">
        <w:rPr>
          <w:b/>
          <w:bCs/>
          <w:spacing w:val="-2"/>
          <w:sz w:val="28"/>
          <w:szCs w:val="28"/>
          <w:lang w:val="en-US"/>
        </w:rPr>
        <w:t>requirements</w:t>
      </w:r>
    </w:p>
    <w:p w14:paraId="7DEF6AFA" w14:textId="77777777" w:rsidR="00582B31" w:rsidRPr="000C3DF8" w:rsidRDefault="00582B31" w:rsidP="00582B31">
      <w:pPr>
        <w:widowControl w:val="0"/>
        <w:autoSpaceDE w:val="0"/>
        <w:autoSpaceDN w:val="0"/>
        <w:spacing w:before="172"/>
        <w:ind w:left="134"/>
        <w:rPr>
          <w:b/>
          <w:bCs/>
          <w:sz w:val="24"/>
          <w:lang w:val="en-US"/>
        </w:rPr>
      </w:pPr>
    </w:p>
    <w:p w14:paraId="64E7FF17" w14:textId="77777777" w:rsidR="00582B31" w:rsidRPr="000C3DF8" w:rsidRDefault="00582B31" w:rsidP="00582B31">
      <w:pPr>
        <w:widowControl w:val="0"/>
        <w:numPr>
          <w:ilvl w:val="0"/>
          <w:numId w:val="32"/>
        </w:numPr>
        <w:autoSpaceDE w:val="0"/>
        <w:autoSpaceDN w:val="0"/>
        <w:spacing w:before="172" w:after="160" w:line="259" w:lineRule="auto"/>
        <w:rPr>
          <w:b/>
          <w:bCs/>
          <w:sz w:val="28"/>
          <w:szCs w:val="28"/>
          <w:lang w:val="en-US"/>
        </w:rPr>
      </w:pPr>
      <w:r w:rsidRPr="000C3DF8">
        <w:rPr>
          <w:b/>
          <w:bCs/>
          <w:sz w:val="24"/>
          <w:lang w:val="en-US"/>
        </w:rPr>
        <w:t>Pre-season</w:t>
      </w:r>
      <w:r w:rsidRPr="000C3DF8">
        <w:rPr>
          <w:b/>
          <w:bCs/>
          <w:spacing w:val="-9"/>
          <w:sz w:val="24"/>
          <w:lang w:val="en-US"/>
        </w:rPr>
        <w:t xml:space="preserve"> </w:t>
      </w:r>
      <w:r w:rsidRPr="000C3DF8">
        <w:rPr>
          <w:b/>
          <w:bCs/>
          <w:spacing w:val="-2"/>
          <w:sz w:val="24"/>
          <w:lang w:val="en-US"/>
        </w:rPr>
        <w:t>Information</w:t>
      </w:r>
    </w:p>
    <w:p w14:paraId="33320261" w14:textId="77777777" w:rsidR="00582B31" w:rsidRPr="000C3DF8" w:rsidRDefault="00582B31" w:rsidP="00582B31">
      <w:pPr>
        <w:ind w:left="134"/>
        <w:rPr>
          <w:i/>
          <w:sz w:val="24"/>
        </w:rPr>
      </w:pPr>
      <w:r w:rsidRPr="000C3DF8">
        <w:rPr>
          <w:i/>
          <w:sz w:val="24"/>
        </w:rPr>
        <w:t>The</w:t>
      </w:r>
      <w:r w:rsidRPr="000C3DF8">
        <w:rPr>
          <w:i/>
          <w:spacing w:val="-6"/>
          <w:sz w:val="24"/>
        </w:rPr>
        <w:t xml:space="preserve"> </w:t>
      </w:r>
      <w:r w:rsidRPr="000C3DF8">
        <w:rPr>
          <w:i/>
          <w:sz w:val="24"/>
        </w:rPr>
        <w:t>following</w:t>
      </w:r>
      <w:r w:rsidRPr="000C3DF8">
        <w:rPr>
          <w:i/>
          <w:spacing w:val="-10"/>
          <w:sz w:val="24"/>
        </w:rPr>
        <w:t xml:space="preserve"> </w:t>
      </w:r>
      <w:r w:rsidRPr="000C3DF8">
        <w:rPr>
          <w:i/>
          <w:sz w:val="24"/>
        </w:rPr>
        <w:t>information</w:t>
      </w:r>
      <w:r w:rsidRPr="000C3DF8">
        <w:rPr>
          <w:i/>
          <w:spacing w:val="-7"/>
          <w:sz w:val="24"/>
        </w:rPr>
        <w:t xml:space="preserve"> </w:t>
      </w:r>
      <w:r w:rsidRPr="000C3DF8">
        <w:rPr>
          <w:i/>
          <w:sz w:val="24"/>
        </w:rPr>
        <w:t>should</w:t>
      </w:r>
      <w:r w:rsidRPr="000C3DF8">
        <w:rPr>
          <w:i/>
          <w:spacing w:val="-7"/>
          <w:sz w:val="24"/>
        </w:rPr>
        <w:t xml:space="preserve"> </w:t>
      </w:r>
      <w:r w:rsidRPr="000C3DF8">
        <w:rPr>
          <w:i/>
          <w:sz w:val="24"/>
        </w:rPr>
        <w:t>be</w:t>
      </w:r>
      <w:r w:rsidRPr="000C3DF8">
        <w:rPr>
          <w:i/>
          <w:spacing w:val="-6"/>
          <w:sz w:val="24"/>
        </w:rPr>
        <w:t xml:space="preserve"> </w:t>
      </w:r>
      <w:r w:rsidRPr="000C3DF8">
        <w:rPr>
          <w:i/>
          <w:sz w:val="24"/>
        </w:rPr>
        <w:t>submitted</w:t>
      </w:r>
      <w:r w:rsidRPr="000C3DF8">
        <w:rPr>
          <w:i/>
          <w:spacing w:val="-5"/>
          <w:sz w:val="24"/>
        </w:rPr>
        <w:t xml:space="preserve"> </w:t>
      </w:r>
      <w:r w:rsidRPr="000C3DF8">
        <w:rPr>
          <w:i/>
          <w:sz w:val="24"/>
        </w:rPr>
        <w:t>as early</w:t>
      </w:r>
      <w:r w:rsidRPr="000C3DF8">
        <w:rPr>
          <w:i/>
          <w:spacing w:val="-6"/>
          <w:sz w:val="24"/>
        </w:rPr>
        <w:t xml:space="preserve"> </w:t>
      </w:r>
      <w:r w:rsidRPr="000C3DF8">
        <w:rPr>
          <w:i/>
          <w:sz w:val="24"/>
        </w:rPr>
        <w:t>as</w:t>
      </w:r>
      <w:r w:rsidRPr="000C3DF8">
        <w:rPr>
          <w:i/>
          <w:spacing w:val="-2"/>
          <w:sz w:val="24"/>
        </w:rPr>
        <w:t xml:space="preserve"> </w:t>
      </w:r>
      <w:r w:rsidRPr="000C3DF8">
        <w:rPr>
          <w:i/>
          <w:sz w:val="24"/>
        </w:rPr>
        <w:t>possible,</w:t>
      </w:r>
      <w:r w:rsidRPr="000C3DF8">
        <w:rPr>
          <w:i/>
          <w:spacing w:val="-7"/>
          <w:sz w:val="24"/>
        </w:rPr>
        <w:t xml:space="preserve"> </w:t>
      </w:r>
      <w:r w:rsidRPr="000C3DF8">
        <w:rPr>
          <w:i/>
          <w:sz w:val="24"/>
        </w:rPr>
        <w:t>preferably</w:t>
      </w:r>
      <w:r w:rsidRPr="000C3DF8">
        <w:rPr>
          <w:i/>
          <w:spacing w:val="-10"/>
          <w:sz w:val="24"/>
        </w:rPr>
        <w:t xml:space="preserve"> </w:t>
      </w:r>
      <w:r w:rsidRPr="000C3DF8">
        <w:rPr>
          <w:i/>
          <w:sz w:val="24"/>
        </w:rPr>
        <w:t>by</w:t>
      </w:r>
      <w:r w:rsidRPr="000C3DF8">
        <w:rPr>
          <w:i/>
          <w:spacing w:val="-6"/>
          <w:sz w:val="24"/>
        </w:rPr>
        <w:t xml:space="preserve"> </w:t>
      </w:r>
      <w:r w:rsidRPr="000C3DF8">
        <w:rPr>
          <w:i/>
          <w:sz w:val="24"/>
        </w:rPr>
        <w:t>1 October, and in any event no later than the start of the activities being reported.</w:t>
      </w:r>
    </w:p>
    <w:p w14:paraId="209201BB" w14:textId="77777777" w:rsidR="00582B31" w:rsidRPr="000C3DF8" w:rsidRDefault="00582B31" w:rsidP="00582B31">
      <w:pPr>
        <w:widowControl w:val="0"/>
        <w:autoSpaceDE w:val="0"/>
        <w:autoSpaceDN w:val="0"/>
        <w:rPr>
          <w:i/>
          <w:sz w:val="24"/>
          <w:lang w:val="en-US"/>
        </w:rPr>
      </w:pPr>
    </w:p>
    <w:p w14:paraId="1C592925" w14:textId="77777777" w:rsidR="00582B31" w:rsidRPr="000C3DF8" w:rsidRDefault="00582B31" w:rsidP="00582B31">
      <w:pPr>
        <w:widowControl w:val="0"/>
        <w:numPr>
          <w:ilvl w:val="1"/>
          <w:numId w:val="30"/>
        </w:numPr>
        <w:tabs>
          <w:tab w:val="left" w:pos="495"/>
        </w:tabs>
        <w:autoSpaceDE w:val="0"/>
        <w:autoSpaceDN w:val="0"/>
        <w:spacing w:after="160" w:line="259" w:lineRule="auto"/>
        <w:ind w:hanging="361"/>
        <w:rPr>
          <w:sz w:val="24"/>
        </w:rPr>
      </w:pPr>
      <w:r w:rsidRPr="000C3DF8">
        <w:rPr>
          <w:sz w:val="24"/>
        </w:rPr>
        <w:t>Operational</w:t>
      </w:r>
      <w:r w:rsidRPr="000C3DF8">
        <w:rPr>
          <w:spacing w:val="-12"/>
          <w:sz w:val="24"/>
        </w:rPr>
        <w:t xml:space="preserve"> </w:t>
      </w:r>
      <w:r w:rsidRPr="000C3DF8">
        <w:rPr>
          <w:spacing w:val="-2"/>
          <w:sz w:val="24"/>
        </w:rPr>
        <w:t>information</w:t>
      </w:r>
    </w:p>
    <w:p w14:paraId="238C2B7D" w14:textId="77777777" w:rsidR="00582B31" w:rsidRPr="000C3DF8" w:rsidRDefault="00582B31" w:rsidP="00582B31">
      <w:pPr>
        <w:widowControl w:val="0"/>
        <w:numPr>
          <w:ilvl w:val="2"/>
          <w:numId w:val="30"/>
        </w:numPr>
        <w:tabs>
          <w:tab w:val="left" w:pos="675"/>
        </w:tabs>
        <w:autoSpaceDE w:val="0"/>
        <w:autoSpaceDN w:val="0"/>
        <w:spacing w:after="160" w:line="259" w:lineRule="auto"/>
        <w:ind w:hanging="541"/>
        <w:rPr>
          <w:sz w:val="24"/>
        </w:rPr>
      </w:pPr>
      <w:r w:rsidRPr="000C3DF8">
        <w:rPr>
          <w:sz w:val="24"/>
        </w:rPr>
        <w:t>National</w:t>
      </w:r>
      <w:r w:rsidRPr="000C3DF8">
        <w:rPr>
          <w:spacing w:val="-8"/>
          <w:sz w:val="24"/>
        </w:rPr>
        <w:t xml:space="preserve"> </w:t>
      </w:r>
      <w:r w:rsidRPr="000C3DF8">
        <w:rPr>
          <w:spacing w:val="-2"/>
          <w:sz w:val="24"/>
        </w:rPr>
        <w:t>Expeditions</w:t>
      </w:r>
    </w:p>
    <w:p w14:paraId="536D12FB" w14:textId="77777777" w:rsidR="00582B31" w:rsidRPr="000C3DF8" w:rsidRDefault="00582B31" w:rsidP="00582B31">
      <w:pPr>
        <w:widowControl w:val="0"/>
        <w:autoSpaceDE w:val="0"/>
        <w:autoSpaceDN w:val="0"/>
        <w:rPr>
          <w:sz w:val="24"/>
          <w:lang w:val="en-US"/>
        </w:rPr>
      </w:pPr>
    </w:p>
    <w:p w14:paraId="1A7E0658" w14:textId="77777777" w:rsidR="00582B31" w:rsidRPr="000C3DF8" w:rsidRDefault="00582B31" w:rsidP="00582B31">
      <w:pPr>
        <w:widowControl w:val="0"/>
        <w:numPr>
          <w:ilvl w:val="0"/>
          <w:numId w:val="29"/>
        </w:numPr>
        <w:tabs>
          <w:tab w:val="left" w:pos="428"/>
        </w:tabs>
        <w:autoSpaceDE w:val="0"/>
        <w:autoSpaceDN w:val="0"/>
        <w:spacing w:after="160" w:line="259" w:lineRule="auto"/>
        <w:ind w:hanging="294"/>
        <w:rPr>
          <w:sz w:val="24"/>
        </w:rPr>
      </w:pPr>
      <w:r w:rsidRPr="000C3DF8">
        <w:rPr>
          <w:spacing w:val="-2"/>
          <w:sz w:val="24"/>
        </w:rPr>
        <w:t>Stations</w:t>
      </w:r>
    </w:p>
    <w:p w14:paraId="6FC62BAB" w14:textId="77777777" w:rsidR="00582B31" w:rsidRPr="000C3DF8" w:rsidRDefault="00582B31" w:rsidP="00582B31">
      <w:pPr>
        <w:widowControl w:val="0"/>
        <w:autoSpaceDE w:val="0"/>
        <w:autoSpaceDN w:val="0"/>
        <w:ind w:left="134" w:right="964"/>
        <w:rPr>
          <w:sz w:val="24"/>
          <w:lang w:val="en-US"/>
        </w:rPr>
      </w:pPr>
      <w:r w:rsidRPr="000C3DF8">
        <w:rPr>
          <w:sz w:val="24"/>
          <w:lang w:val="en-US"/>
        </w:rPr>
        <w:t xml:space="preserve">Names of stations (giving region, </w:t>
      </w:r>
      <w:proofErr w:type="gramStart"/>
      <w:r w:rsidRPr="000C3DF8">
        <w:rPr>
          <w:sz w:val="24"/>
          <w:lang w:val="en-US"/>
        </w:rPr>
        <w:t>latitude</w:t>
      </w:r>
      <w:proofErr w:type="gramEnd"/>
      <w:r w:rsidRPr="000C3DF8">
        <w:rPr>
          <w:sz w:val="24"/>
          <w:lang w:val="en-US"/>
        </w:rPr>
        <w:t xml:space="preserve"> and longitude), seasonality, operating</w:t>
      </w:r>
      <w:r w:rsidRPr="000C3DF8">
        <w:rPr>
          <w:spacing w:val="-9"/>
          <w:sz w:val="24"/>
          <w:lang w:val="en-US"/>
        </w:rPr>
        <w:t xml:space="preserve"> </w:t>
      </w:r>
      <w:r w:rsidRPr="000C3DF8">
        <w:rPr>
          <w:sz w:val="24"/>
          <w:lang w:val="en-US"/>
        </w:rPr>
        <w:t>period</w:t>
      </w:r>
      <w:r w:rsidRPr="000C3DF8">
        <w:rPr>
          <w:spacing w:val="-7"/>
          <w:sz w:val="24"/>
          <w:lang w:val="en-US"/>
        </w:rPr>
        <w:t xml:space="preserve"> </w:t>
      </w:r>
      <w:r w:rsidRPr="000C3DF8">
        <w:rPr>
          <w:sz w:val="24"/>
          <w:lang w:val="en-US"/>
        </w:rPr>
        <w:t>(for</w:t>
      </w:r>
      <w:r w:rsidRPr="000C3DF8">
        <w:rPr>
          <w:spacing w:val="-5"/>
          <w:sz w:val="24"/>
          <w:lang w:val="en-US"/>
        </w:rPr>
        <w:t xml:space="preserve"> </w:t>
      </w:r>
      <w:r w:rsidRPr="000C3DF8">
        <w:rPr>
          <w:sz w:val="24"/>
          <w:lang w:val="en-US"/>
        </w:rPr>
        <w:t>seasonal),</w:t>
      </w:r>
      <w:r w:rsidRPr="000C3DF8">
        <w:rPr>
          <w:spacing w:val="-12"/>
          <w:sz w:val="24"/>
          <w:lang w:val="en-US"/>
        </w:rPr>
        <w:t xml:space="preserve"> </w:t>
      </w:r>
      <w:r w:rsidRPr="000C3DF8">
        <w:rPr>
          <w:sz w:val="24"/>
          <w:lang w:val="en-US"/>
        </w:rPr>
        <w:t>status,</w:t>
      </w:r>
      <w:r w:rsidRPr="000C3DF8">
        <w:rPr>
          <w:spacing w:val="-7"/>
          <w:sz w:val="24"/>
          <w:lang w:val="en-US"/>
        </w:rPr>
        <w:t xml:space="preserve"> </w:t>
      </w:r>
      <w:r w:rsidRPr="000C3DF8">
        <w:rPr>
          <w:sz w:val="24"/>
          <w:lang w:val="en-US"/>
        </w:rPr>
        <w:t>maximum</w:t>
      </w:r>
      <w:r w:rsidRPr="000C3DF8">
        <w:rPr>
          <w:spacing w:val="-14"/>
          <w:sz w:val="24"/>
          <w:lang w:val="en-US"/>
        </w:rPr>
        <w:t xml:space="preserve"> </w:t>
      </w:r>
      <w:r w:rsidRPr="000C3DF8">
        <w:rPr>
          <w:sz w:val="24"/>
          <w:lang w:val="en-US"/>
        </w:rPr>
        <w:t>population,</w:t>
      </w:r>
      <w:r w:rsidRPr="000C3DF8">
        <w:rPr>
          <w:spacing w:val="-12"/>
          <w:sz w:val="24"/>
          <w:lang w:val="en-US"/>
        </w:rPr>
        <w:t xml:space="preserve"> </w:t>
      </w:r>
      <w:r w:rsidRPr="000C3DF8">
        <w:rPr>
          <w:sz w:val="24"/>
          <w:lang w:val="en-US"/>
        </w:rPr>
        <w:t>and</w:t>
      </w:r>
      <w:r w:rsidRPr="000C3DF8">
        <w:rPr>
          <w:spacing w:val="-5"/>
          <w:sz w:val="24"/>
          <w:lang w:val="en-US"/>
        </w:rPr>
        <w:t xml:space="preserve"> </w:t>
      </w:r>
      <w:r w:rsidRPr="000C3DF8">
        <w:rPr>
          <w:sz w:val="24"/>
          <w:lang w:val="en-US"/>
        </w:rPr>
        <w:t>medical support available.</w:t>
      </w:r>
    </w:p>
    <w:p w14:paraId="208626D3" w14:textId="77777777" w:rsidR="00582B31" w:rsidRPr="000C3DF8" w:rsidRDefault="00582B31" w:rsidP="00582B31">
      <w:pPr>
        <w:widowControl w:val="0"/>
        <w:autoSpaceDE w:val="0"/>
        <w:autoSpaceDN w:val="0"/>
        <w:ind w:left="134" w:right="592"/>
        <w:rPr>
          <w:sz w:val="24"/>
          <w:lang w:val="en-US"/>
        </w:rPr>
      </w:pPr>
      <w:r w:rsidRPr="000C3DF8">
        <w:rPr>
          <w:sz w:val="24"/>
          <w:lang w:val="en-US"/>
        </w:rPr>
        <w:t>Names</w:t>
      </w:r>
      <w:r w:rsidRPr="000C3DF8">
        <w:rPr>
          <w:spacing w:val="-8"/>
          <w:sz w:val="24"/>
          <w:lang w:val="en-US"/>
        </w:rPr>
        <w:t xml:space="preserve"> </w:t>
      </w:r>
      <w:r w:rsidRPr="000C3DF8">
        <w:rPr>
          <w:sz w:val="24"/>
          <w:lang w:val="en-US"/>
        </w:rPr>
        <w:t>of</w:t>
      </w:r>
      <w:r w:rsidRPr="000C3DF8">
        <w:rPr>
          <w:spacing w:val="-5"/>
          <w:sz w:val="24"/>
          <w:lang w:val="en-US"/>
        </w:rPr>
        <w:t xml:space="preserve"> </w:t>
      </w:r>
      <w:r w:rsidRPr="000C3DF8">
        <w:rPr>
          <w:sz w:val="24"/>
          <w:lang w:val="en-US"/>
        </w:rPr>
        <w:t>refuges</w:t>
      </w:r>
      <w:r w:rsidRPr="000C3DF8">
        <w:rPr>
          <w:spacing w:val="-4"/>
          <w:sz w:val="24"/>
          <w:lang w:val="en-US"/>
        </w:rPr>
        <w:t xml:space="preserve"> </w:t>
      </w:r>
      <w:r w:rsidRPr="000C3DF8">
        <w:rPr>
          <w:sz w:val="24"/>
          <w:lang w:val="en-US"/>
        </w:rPr>
        <w:t>(giving</w:t>
      </w:r>
      <w:r w:rsidRPr="000C3DF8">
        <w:rPr>
          <w:spacing w:val="-8"/>
          <w:sz w:val="24"/>
          <w:lang w:val="en-US"/>
        </w:rPr>
        <w:t xml:space="preserve"> </w:t>
      </w:r>
      <w:r w:rsidRPr="000C3DF8">
        <w:rPr>
          <w:sz w:val="24"/>
          <w:lang w:val="en-US"/>
        </w:rPr>
        <w:t>region,</w:t>
      </w:r>
      <w:r w:rsidRPr="000C3DF8">
        <w:rPr>
          <w:spacing w:val="-7"/>
          <w:sz w:val="24"/>
          <w:lang w:val="en-US"/>
        </w:rPr>
        <w:t xml:space="preserve"> </w:t>
      </w:r>
      <w:proofErr w:type="gramStart"/>
      <w:r w:rsidRPr="000C3DF8">
        <w:rPr>
          <w:sz w:val="24"/>
          <w:lang w:val="en-US"/>
        </w:rPr>
        <w:t>latitude</w:t>
      </w:r>
      <w:proofErr w:type="gramEnd"/>
      <w:r w:rsidRPr="000C3DF8">
        <w:rPr>
          <w:spacing w:val="-12"/>
          <w:sz w:val="24"/>
          <w:lang w:val="en-US"/>
        </w:rPr>
        <w:t xml:space="preserve"> </w:t>
      </w:r>
      <w:r w:rsidRPr="000C3DF8">
        <w:rPr>
          <w:sz w:val="24"/>
          <w:lang w:val="en-US"/>
        </w:rPr>
        <w:t>and</w:t>
      </w:r>
      <w:r w:rsidRPr="000C3DF8">
        <w:rPr>
          <w:spacing w:val="-5"/>
          <w:sz w:val="24"/>
          <w:lang w:val="en-US"/>
        </w:rPr>
        <w:t xml:space="preserve"> </w:t>
      </w:r>
      <w:r w:rsidRPr="000C3DF8">
        <w:rPr>
          <w:sz w:val="24"/>
          <w:lang w:val="en-US"/>
        </w:rPr>
        <w:t>longitude),</w:t>
      </w:r>
      <w:r w:rsidRPr="000C3DF8">
        <w:rPr>
          <w:spacing w:val="-11"/>
          <w:sz w:val="24"/>
          <w:lang w:val="en-US"/>
        </w:rPr>
        <w:t xml:space="preserve"> </w:t>
      </w:r>
      <w:r w:rsidRPr="000C3DF8">
        <w:rPr>
          <w:sz w:val="24"/>
          <w:lang w:val="en-US"/>
        </w:rPr>
        <w:t>medical</w:t>
      </w:r>
      <w:r w:rsidRPr="000C3DF8">
        <w:rPr>
          <w:spacing w:val="-10"/>
          <w:sz w:val="24"/>
          <w:lang w:val="en-US"/>
        </w:rPr>
        <w:t xml:space="preserve"> </w:t>
      </w:r>
      <w:r w:rsidRPr="000C3DF8">
        <w:rPr>
          <w:sz w:val="24"/>
          <w:lang w:val="en-US"/>
        </w:rPr>
        <w:t>facilities,</w:t>
      </w:r>
      <w:r w:rsidRPr="000C3DF8">
        <w:rPr>
          <w:spacing w:val="-13"/>
          <w:sz w:val="24"/>
          <w:lang w:val="en-US"/>
        </w:rPr>
        <w:t xml:space="preserve"> </w:t>
      </w:r>
      <w:r w:rsidRPr="000C3DF8">
        <w:rPr>
          <w:sz w:val="24"/>
          <w:lang w:val="en-US"/>
        </w:rPr>
        <w:t xml:space="preserve">and accommodation capacity. Other major field activities, </w:t>
      </w:r>
      <w:proofErr w:type="spellStart"/>
      <w:r w:rsidRPr="000C3DF8">
        <w:rPr>
          <w:i/>
          <w:sz w:val="24"/>
          <w:lang w:val="en-US"/>
        </w:rPr>
        <w:t>eg</w:t>
      </w:r>
      <w:proofErr w:type="spellEnd"/>
      <w:r w:rsidRPr="000C3DF8">
        <w:rPr>
          <w:sz w:val="24"/>
          <w:lang w:val="en-US"/>
        </w:rPr>
        <w:t>, scientific traverse (giving locations).</w:t>
      </w:r>
    </w:p>
    <w:p w14:paraId="558C2F1D" w14:textId="77777777" w:rsidR="00582B31" w:rsidRPr="000C3DF8" w:rsidRDefault="00582B31" w:rsidP="00582B31">
      <w:pPr>
        <w:widowControl w:val="0"/>
        <w:autoSpaceDE w:val="0"/>
        <w:autoSpaceDN w:val="0"/>
        <w:spacing w:before="9"/>
        <w:rPr>
          <w:sz w:val="23"/>
          <w:lang w:val="en-US"/>
        </w:rPr>
      </w:pPr>
    </w:p>
    <w:p w14:paraId="7DF849CB" w14:textId="77777777" w:rsidR="00582B31" w:rsidRPr="000C3DF8" w:rsidRDefault="00582B31" w:rsidP="00582B31">
      <w:pPr>
        <w:widowControl w:val="0"/>
        <w:numPr>
          <w:ilvl w:val="0"/>
          <w:numId w:val="29"/>
        </w:numPr>
        <w:tabs>
          <w:tab w:val="left" w:pos="413"/>
        </w:tabs>
        <w:autoSpaceDE w:val="0"/>
        <w:autoSpaceDN w:val="0"/>
        <w:spacing w:after="160" w:line="259" w:lineRule="auto"/>
        <w:ind w:left="412" w:hanging="279"/>
        <w:rPr>
          <w:sz w:val="24"/>
        </w:rPr>
      </w:pPr>
      <w:r w:rsidRPr="000C3DF8">
        <w:rPr>
          <w:sz w:val="24"/>
        </w:rPr>
        <w:t>Non-Military</w:t>
      </w:r>
      <w:r w:rsidRPr="000C3DF8">
        <w:rPr>
          <w:spacing w:val="-10"/>
          <w:sz w:val="24"/>
        </w:rPr>
        <w:t xml:space="preserve"> </w:t>
      </w:r>
      <w:r w:rsidRPr="000C3DF8">
        <w:rPr>
          <w:spacing w:val="-2"/>
          <w:sz w:val="24"/>
        </w:rPr>
        <w:t>Ships</w:t>
      </w:r>
    </w:p>
    <w:p w14:paraId="3933DDEB" w14:textId="77777777" w:rsidR="00582B31" w:rsidRPr="000C3DF8" w:rsidRDefault="00582B31" w:rsidP="00582B31">
      <w:pPr>
        <w:widowControl w:val="0"/>
        <w:autoSpaceDE w:val="0"/>
        <w:autoSpaceDN w:val="0"/>
        <w:ind w:left="134"/>
        <w:rPr>
          <w:sz w:val="24"/>
          <w:lang w:val="en-US"/>
        </w:rPr>
      </w:pPr>
      <w:r w:rsidRPr="000C3DF8">
        <w:rPr>
          <w:sz w:val="24"/>
          <w:lang w:val="en-US"/>
        </w:rPr>
        <w:t>Name of non-military ships, ice strength, country of registry, number of voyages, planned</w:t>
      </w:r>
      <w:r w:rsidRPr="000C3DF8">
        <w:rPr>
          <w:spacing w:val="-10"/>
          <w:sz w:val="24"/>
          <w:lang w:val="en-US"/>
        </w:rPr>
        <w:t xml:space="preserve"> </w:t>
      </w:r>
      <w:r w:rsidRPr="000C3DF8">
        <w:rPr>
          <w:sz w:val="24"/>
          <w:lang w:val="en-US"/>
        </w:rPr>
        <w:t>departure</w:t>
      </w:r>
      <w:r w:rsidRPr="000C3DF8">
        <w:rPr>
          <w:spacing w:val="-4"/>
          <w:sz w:val="24"/>
          <w:lang w:val="en-US"/>
        </w:rPr>
        <w:t xml:space="preserve"> </w:t>
      </w:r>
      <w:r w:rsidRPr="000C3DF8">
        <w:rPr>
          <w:sz w:val="24"/>
          <w:lang w:val="en-US"/>
        </w:rPr>
        <w:t>dates,</w:t>
      </w:r>
      <w:r w:rsidRPr="000C3DF8">
        <w:rPr>
          <w:spacing w:val="-6"/>
          <w:sz w:val="24"/>
          <w:lang w:val="en-US"/>
        </w:rPr>
        <w:t xml:space="preserve"> </w:t>
      </w:r>
      <w:r w:rsidRPr="000C3DF8">
        <w:rPr>
          <w:sz w:val="24"/>
          <w:lang w:val="en-US"/>
        </w:rPr>
        <w:t>areas</w:t>
      </w:r>
      <w:r w:rsidRPr="000C3DF8">
        <w:rPr>
          <w:spacing w:val="-8"/>
          <w:sz w:val="24"/>
          <w:lang w:val="en-US"/>
        </w:rPr>
        <w:t xml:space="preserve"> </w:t>
      </w:r>
      <w:r w:rsidRPr="000C3DF8">
        <w:rPr>
          <w:sz w:val="24"/>
          <w:lang w:val="en-US"/>
        </w:rPr>
        <w:t>of</w:t>
      </w:r>
      <w:r w:rsidRPr="000C3DF8">
        <w:rPr>
          <w:spacing w:val="-4"/>
          <w:sz w:val="24"/>
          <w:lang w:val="en-US"/>
        </w:rPr>
        <w:t xml:space="preserve"> </w:t>
      </w:r>
      <w:r w:rsidRPr="000C3DF8">
        <w:rPr>
          <w:sz w:val="24"/>
          <w:lang w:val="en-US"/>
        </w:rPr>
        <w:t>operation,</w:t>
      </w:r>
      <w:r w:rsidRPr="000C3DF8">
        <w:rPr>
          <w:spacing w:val="-10"/>
          <w:sz w:val="24"/>
          <w:lang w:val="en-US"/>
        </w:rPr>
        <w:t xml:space="preserve"> </w:t>
      </w:r>
      <w:r w:rsidRPr="000C3DF8">
        <w:rPr>
          <w:sz w:val="24"/>
          <w:lang w:val="en-US"/>
        </w:rPr>
        <w:t>ports</w:t>
      </w:r>
      <w:r w:rsidRPr="000C3DF8">
        <w:rPr>
          <w:spacing w:val="-1"/>
          <w:sz w:val="24"/>
          <w:lang w:val="en-US"/>
        </w:rPr>
        <w:t xml:space="preserve"> </w:t>
      </w:r>
      <w:r w:rsidRPr="000C3DF8">
        <w:rPr>
          <w:sz w:val="24"/>
          <w:lang w:val="en-US"/>
        </w:rPr>
        <w:t>of</w:t>
      </w:r>
      <w:r w:rsidRPr="000C3DF8">
        <w:rPr>
          <w:spacing w:val="-4"/>
          <w:sz w:val="24"/>
          <w:lang w:val="en-US"/>
        </w:rPr>
        <w:t xml:space="preserve"> </w:t>
      </w:r>
      <w:r w:rsidRPr="000C3DF8">
        <w:rPr>
          <w:sz w:val="24"/>
          <w:lang w:val="en-US"/>
        </w:rPr>
        <w:t>departure</w:t>
      </w:r>
      <w:r w:rsidRPr="000C3DF8">
        <w:rPr>
          <w:spacing w:val="-7"/>
          <w:sz w:val="24"/>
          <w:lang w:val="en-US"/>
        </w:rPr>
        <w:t xml:space="preserve"> </w:t>
      </w:r>
      <w:r w:rsidRPr="000C3DF8">
        <w:rPr>
          <w:sz w:val="24"/>
          <w:lang w:val="en-US"/>
        </w:rPr>
        <w:t>and</w:t>
      </w:r>
      <w:r w:rsidRPr="000C3DF8">
        <w:rPr>
          <w:spacing w:val="-4"/>
          <w:sz w:val="24"/>
          <w:lang w:val="en-US"/>
        </w:rPr>
        <w:t xml:space="preserve"> </w:t>
      </w:r>
      <w:r w:rsidRPr="000C3DF8">
        <w:rPr>
          <w:sz w:val="24"/>
          <w:lang w:val="en-US"/>
        </w:rPr>
        <w:t>arrival</w:t>
      </w:r>
      <w:r w:rsidRPr="000C3DF8">
        <w:rPr>
          <w:spacing w:val="-8"/>
          <w:sz w:val="24"/>
          <w:lang w:val="en-US"/>
        </w:rPr>
        <w:t xml:space="preserve"> </w:t>
      </w:r>
      <w:r w:rsidRPr="000C3DF8">
        <w:rPr>
          <w:sz w:val="24"/>
          <w:lang w:val="en-US"/>
        </w:rPr>
        <w:t>to</w:t>
      </w:r>
      <w:r w:rsidRPr="000C3DF8">
        <w:rPr>
          <w:spacing w:val="-3"/>
          <w:sz w:val="24"/>
          <w:lang w:val="en-US"/>
        </w:rPr>
        <w:t xml:space="preserve"> </w:t>
      </w:r>
      <w:r w:rsidRPr="000C3DF8">
        <w:rPr>
          <w:sz w:val="24"/>
          <w:lang w:val="en-US"/>
        </w:rPr>
        <w:t>and</w:t>
      </w:r>
      <w:r w:rsidRPr="000C3DF8">
        <w:rPr>
          <w:spacing w:val="-6"/>
          <w:sz w:val="24"/>
          <w:lang w:val="en-US"/>
        </w:rPr>
        <w:t xml:space="preserve"> </w:t>
      </w:r>
      <w:r w:rsidRPr="000C3DF8">
        <w:rPr>
          <w:sz w:val="24"/>
          <w:lang w:val="en-US"/>
        </w:rPr>
        <w:t>from Antarctica, and purpose of voyage. Maximum crew, maximum passengers.</w:t>
      </w:r>
    </w:p>
    <w:p w14:paraId="15D54CE0" w14:textId="77777777" w:rsidR="00582B31" w:rsidRPr="000C3DF8" w:rsidRDefault="00582B31" w:rsidP="00582B31">
      <w:pPr>
        <w:widowControl w:val="0"/>
        <w:autoSpaceDE w:val="0"/>
        <w:autoSpaceDN w:val="0"/>
        <w:rPr>
          <w:sz w:val="24"/>
          <w:lang w:val="en-US"/>
        </w:rPr>
      </w:pPr>
    </w:p>
    <w:p w14:paraId="32F2F24F" w14:textId="77777777" w:rsidR="00582B31" w:rsidRPr="000C3DF8" w:rsidRDefault="00582B31" w:rsidP="00582B31">
      <w:pPr>
        <w:widowControl w:val="0"/>
        <w:numPr>
          <w:ilvl w:val="0"/>
          <w:numId w:val="29"/>
        </w:numPr>
        <w:tabs>
          <w:tab w:val="left" w:pos="413"/>
        </w:tabs>
        <w:autoSpaceDE w:val="0"/>
        <w:autoSpaceDN w:val="0"/>
        <w:spacing w:after="160" w:line="259" w:lineRule="auto"/>
        <w:ind w:left="412" w:hanging="279"/>
        <w:rPr>
          <w:sz w:val="24"/>
        </w:rPr>
      </w:pPr>
      <w:r w:rsidRPr="000C3DF8">
        <w:rPr>
          <w:sz w:val="24"/>
        </w:rPr>
        <w:t>Non-Military</w:t>
      </w:r>
      <w:r w:rsidRPr="000C3DF8">
        <w:rPr>
          <w:spacing w:val="-10"/>
          <w:sz w:val="24"/>
        </w:rPr>
        <w:t xml:space="preserve"> </w:t>
      </w:r>
      <w:r w:rsidRPr="000C3DF8">
        <w:rPr>
          <w:spacing w:val="-2"/>
          <w:sz w:val="24"/>
        </w:rPr>
        <w:t>Aircraft</w:t>
      </w:r>
    </w:p>
    <w:p w14:paraId="2D469EBC" w14:textId="77777777" w:rsidR="00582B31" w:rsidRPr="000C3DF8" w:rsidRDefault="00582B31" w:rsidP="00582B31">
      <w:pPr>
        <w:widowControl w:val="0"/>
        <w:autoSpaceDE w:val="0"/>
        <w:autoSpaceDN w:val="0"/>
        <w:ind w:left="134"/>
        <w:rPr>
          <w:sz w:val="24"/>
          <w:lang w:val="en-US"/>
        </w:rPr>
      </w:pPr>
      <w:r w:rsidRPr="000C3DF8">
        <w:rPr>
          <w:sz w:val="24"/>
          <w:lang w:val="en-US"/>
        </w:rPr>
        <w:t>Type</w:t>
      </w:r>
      <w:r w:rsidRPr="000C3DF8">
        <w:rPr>
          <w:spacing w:val="-9"/>
          <w:sz w:val="24"/>
          <w:lang w:val="en-US"/>
        </w:rPr>
        <w:t xml:space="preserve"> </w:t>
      </w:r>
      <w:r w:rsidRPr="000C3DF8">
        <w:rPr>
          <w:sz w:val="24"/>
          <w:lang w:val="en-US"/>
        </w:rPr>
        <w:t>of</w:t>
      </w:r>
      <w:r w:rsidRPr="000C3DF8">
        <w:rPr>
          <w:spacing w:val="-4"/>
          <w:sz w:val="24"/>
          <w:lang w:val="en-US"/>
        </w:rPr>
        <w:t xml:space="preserve"> </w:t>
      </w:r>
      <w:r w:rsidRPr="000C3DF8">
        <w:rPr>
          <w:sz w:val="24"/>
          <w:lang w:val="en-US"/>
        </w:rPr>
        <w:t>non-military</w:t>
      </w:r>
      <w:r w:rsidRPr="000C3DF8">
        <w:rPr>
          <w:spacing w:val="-11"/>
          <w:sz w:val="24"/>
          <w:lang w:val="en-US"/>
        </w:rPr>
        <w:t xml:space="preserve"> </w:t>
      </w:r>
      <w:r w:rsidRPr="000C3DF8">
        <w:rPr>
          <w:sz w:val="24"/>
          <w:lang w:val="en-US"/>
        </w:rPr>
        <w:t>aircraft,</w:t>
      </w:r>
      <w:r w:rsidRPr="000C3DF8">
        <w:rPr>
          <w:spacing w:val="-11"/>
          <w:sz w:val="24"/>
          <w:lang w:val="en-US"/>
        </w:rPr>
        <w:t xml:space="preserve"> </w:t>
      </w:r>
      <w:r w:rsidRPr="000C3DF8">
        <w:rPr>
          <w:sz w:val="24"/>
          <w:lang w:val="en-US"/>
        </w:rPr>
        <w:t>planned</w:t>
      </w:r>
      <w:r w:rsidRPr="000C3DF8">
        <w:rPr>
          <w:spacing w:val="-6"/>
          <w:sz w:val="24"/>
          <w:lang w:val="en-US"/>
        </w:rPr>
        <w:t xml:space="preserve"> </w:t>
      </w:r>
      <w:r w:rsidRPr="000C3DF8">
        <w:rPr>
          <w:sz w:val="24"/>
          <w:lang w:val="en-US"/>
        </w:rPr>
        <w:t>number</w:t>
      </w:r>
      <w:r w:rsidRPr="000C3DF8">
        <w:rPr>
          <w:spacing w:val="-9"/>
          <w:sz w:val="24"/>
          <w:lang w:val="en-US"/>
        </w:rPr>
        <w:t xml:space="preserve"> </w:t>
      </w:r>
      <w:r w:rsidRPr="000C3DF8">
        <w:rPr>
          <w:sz w:val="24"/>
          <w:lang w:val="en-US"/>
        </w:rPr>
        <w:t>of</w:t>
      </w:r>
      <w:r w:rsidRPr="000C3DF8">
        <w:rPr>
          <w:spacing w:val="-4"/>
          <w:sz w:val="24"/>
          <w:lang w:val="en-US"/>
        </w:rPr>
        <w:t xml:space="preserve"> </w:t>
      </w:r>
      <w:r w:rsidRPr="000C3DF8">
        <w:rPr>
          <w:sz w:val="24"/>
          <w:lang w:val="en-US"/>
        </w:rPr>
        <w:t>flights,</w:t>
      </w:r>
      <w:r w:rsidRPr="000C3DF8">
        <w:rPr>
          <w:spacing w:val="-8"/>
          <w:sz w:val="24"/>
          <w:lang w:val="en-US"/>
        </w:rPr>
        <w:t xml:space="preserve"> </w:t>
      </w:r>
      <w:r w:rsidRPr="000C3DF8">
        <w:rPr>
          <w:sz w:val="24"/>
          <w:lang w:val="en-US"/>
        </w:rPr>
        <w:t>period</w:t>
      </w:r>
      <w:r w:rsidRPr="000C3DF8">
        <w:rPr>
          <w:spacing w:val="-8"/>
          <w:sz w:val="24"/>
          <w:lang w:val="en-US"/>
        </w:rPr>
        <w:t xml:space="preserve"> </w:t>
      </w:r>
      <w:r w:rsidRPr="000C3DF8">
        <w:rPr>
          <w:sz w:val="24"/>
          <w:lang w:val="en-US"/>
        </w:rPr>
        <w:t>of</w:t>
      </w:r>
      <w:r w:rsidRPr="000C3DF8">
        <w:rPr>
          <w:spacing w:val="-4"/>
          <w:sz w:val="24"/>
          <w:lang w:val="en-US"/>
        </w:rPr>
        <w:t xml:space="preserve"> </w:t>
      </w:r>
      <w:r w:rsidRPr="000C3DF8">
        <w:rPr>
          <w:sz w:val="24"/>
          <w:lang w:val="en-US"/>
        </w:rPr>
        <w:t>flights</w:t>
      </w:r>
      <w:r w:rsidRPr="000C3DF8">
        <w:rPr>
          <w:spacing w:val="-10"/>
          <w:sz w:val="24"/>
          <w:lang w:val="en-US"/>
        </w:rPr>
        <w:t xml:space="preserve"> </w:t>
      </w:r>
      <w:r w:rsidRPr="000C3DF8">
        <w:rPr>
          <w:sz w:val="24"/>
          <w:lang w:val="en-US"/>
        </w:rPr>
        <w:t>or</w:t>
      </w:r>
      <w:r w:rsidRPr="000C3DF8">
        <w:rPr>
          <w:spacing w:val="-2"/>
          <w:sz w:val="24"/>
          <w:lang w:val="en-US"/>
        </w:rPr>
        <w:t xml:space="preserve"> </w:t>
      </w:r>
      <w:r w:rsidRPr="000C3DF8">
        <w:rPr>
          <w:sz w:val="24"/>
          <w:lang w:val="en-US"/>
        </w:rPr>
        <w:t xml:space="preserve">planned departure dates for inter-continental flights, purpose. Maximum crew, maximum </w:t>
      </w:r>
      <w:r w:rsidRPr="000C3DF8">
        <w:rPr>
          <w:spacing w:val="-2"/>
          <w:sz w:val="24"/>
          <w:lang w:val="en-US"/>
        </w:rPr>
        <w:t>passengers.</w:t>
      </w:r>
    </w:p>
    <w:p w14:paraId="09446A91" w14:textId="77777777" w:rsidR="00582B31" w:rsidRPr="000C3DF8" w:rsidRDefault="00582B31" w:rsidP="00582B31">
      <w:pPr>
        <w:widowControl w:val="0"/>
        <w:autoSpaceDE w:val="0"/>
        <w:autoSpaceDN w:val="0"/>
        <w:rPr>
          <w:sz w:val="24"/>
          <w:lang w:val="en-US"/>
        </w:rPr>
      </w:pPr>
    </w:p>
    <w:p w14:paraId="20B8EF1B" w14:textId="77777777" w:rsidR="00582B31" w:rsidRPr="000C3DF8" w:rsidRDefault="00582B31" w:rsidP="00582B31">
      <w:pPr>
        <w:widowControl w:val="0"/>
        <w:numPr>
          <w:ilvl w:val="0"/>
          <w:numId w:val="29"/>
        </w:numPr>
        <w:tabs>
          <w:tab w:val="left" w:pos="428"/>
        </w:tabs>
        <w:autoSpaceDE w:val="0"/>
        <w:autoSpaceDN w:val="0"/>
        <w:spacing w:after="160" w:line="259" w:lineRule="auto"/>
        <w:ind w:hanging="294"/>
        <w:rPr>
          <w:sz w:val="24"/>
        </w:rPr>
      </w:pPr>
      <w:r w:rsidRPr="000C3DF8">
        <w:rPr>
          <w:sz w:val="24"/>
        </w:rPr>
        <w:t>Research</w:t>
      </w:r>
      <w:r w:rsidRPr="000C3DF8">
        <w:rPr>
          <w:spacing w:val="-13"/>
          <w:sz w:val="24"/>
        </w:rPr>
        <w:t xml:space="preserve"> </w:t>
      </w:r>
      <w:r w:rsidRPr="000C3DF8">
        <w:rPr>
          <w:spacing w:val="-2"/>
          <w:sz w:val="24"/>
        </w:rPr>
        <w:t>Rockets</w:t>
      </w:r>
    </w:p>
    <w:p w14:paraId="71B99BA6" w14:textId="77777777" w:rsidR="00582B31" w:rsidRPr="000C3DF8" w:rsidRDefault="00582B31" w:rsidP="00582B31">
      <w:pPr>
        <w:widowControl w:val="0"/>
        <w:autoSpaceDE w:val="0"/>
        <w:autoSpaceDN w:val="0"/>
        <w:ind w:left="134" w:right="964"/>
        <w:rPr>
          <w:sz w:val="24"/>
          <w:lang w:val="en-US"/>
        </w:rPr>
      </w:pPr>
      <w:r w:rsidRPr="000C3DF8">
        <w:rPr>
          <w:sz w:val="24"/>
          <w:lang w:val="en-US"/>
        </w:rPr>
        <w:t>Coordinates of the place of launching, time and date/period, direction of launching,</w:t>
      </w:r>
      <w:r w:rsidRPr="000C3DF8">
        <w:rPr>
          <w:spacing w:val="-12"/>
          <w:sz w:val="24"/>
          <w:lang w:val="en-US"/>
        </w:rPr>
        <w:t xml:space="preserve"> </w:t>
      </w:r>
      <w:r w:rsidRPr="000C3DF8">
        <w:rPr>
          <w:sz w:val="24"/>
          <w:lang w:val="en-US"/>
        </w:rPr>
        <w:t>planned</w:t>
      </w:r>
      <w:r w:rsidRPr="000C3DF8">
        <w:rPr>
          <w:spacing w:val="-4"/>
          <w:sz w:val="24"/>
          <w:lang w:val="en-US"/>
        </w:rPr>
        <w:t xml:space="preserve"> </w:t>
      </w:r>
      <w:r w:rsidRPr="000C3DF8">
        <w:rPr>
          <w:sz w:val="24"/>
          <w:lang w:val="en-US"/>
        </w:rPr>
        <w:t>maximum</w:t>
      </w:r>
      <w:r w:rsidRPr="000C3DF8">
        <w:rPr>
          <w:spacing w:val="-14"/>
          <w:sz w:val="24"/>
          <w:lang w:val="en-US"/>
        </w:rPr>
        <w:t xml:space="preserve"> </w:t>
      </w:r>
      <w:r w:rsidRPr="000C3DF8">
        <w:rPr>
          <w:sz w:val="24"/>
          <w:lang w:val="en-US"/>
        </w:rPr>
        <w:t>altitude,</w:t>
      </w:r>
      <w:r w:rsidRPr="000C3DF8">
        <w:rPr>
          <w:spacing w:val="-12"/>
          <w:sz w:val="24"/>
          <w:lang w:val="en-US"/>
        </w:rPr>
        <w:t xml:space="preserve"> </w:t>
      </w:r>
      <w:r w:rsidRPr="000C3DF8">
        <w:rPr>
          <w:sz w:val="24"/>
          <w:lang w:val="en-US"/>
        </w:rPr>
        <w:t>impact</w:t>
      </w:r>
      <w:r w:rsidRPr="000C3DF8">
        <w:rPr>
          <w:spacing w:val="-11"/>
          <w:sz w:val="24"/>
          <w:lang w:val="en-US"/>
        </w:rPr>
        <w:t xml:space="preserve"> </w:t>
      </w:r>
      <w:r w:rsidRPr="000C3DF8">
        <w:rPr>
          <w:sz w:val="24"/>
          <w:lang w:val="en-US"/>
        </w:rPr>
        <w:t>area,</w:t>
      </w:r>
      <w:r w:rsidRPr="000C3DF8">
        <w:rPr>
          <w:spacing w:val="-7"/>
          <w:sz w:val="24"/>
          <w:lang w:val="en-US"/>
        </w:rPr>
        <w:t xml:space="preserve"> </w:t>
      </w:r>
      <w:r w:rsidRPr="000C3DF8">
        <w:rPr>
          <w:sz w:val="24"/>
          <w:lang w:val="en-US"/>
        </w:rPr>
        <w:t>type</w:t>
      </w:r>
      <w:r w:rsidRPr="000C3DF8">
        <w:rPr>
          <w:spacing w:val="-10"/>
          <w:sz w:val="24"/>
          <w:lang w:val="en-US"/>
        </w:rPr>
        <w:t xml:space="preserve"> </w:t>
      </w:r>
      <w:r w:rsidRPr="000C3DF8">
        <w:rPr>
          <w:sz w:val="24"/>
          <w:lang w:val="en-US"/>
        </w:rPr>
        <w:t>and</w:t>
      </w:r>
      <w:r w:rsidRPr="000C3DF8">
        <w:rPr>
          <w:spacing w:val="-5"/>
          <w:sz w:val="24"/>
          <w:lang w:val="en-US"/>
        </w:rPr>
        <w:t xml:space="preserve"> </w:t>
      </w:r>
      <w:r w:rsidRPr="000C3DF8">
        <w:rPr>
          <w:sz w:val="24"/>
          <w:lang w:val="en-US"/>
        </w:rPr>
        <w:t>specifications</w:t>
      </w:r>
      <w:r w:rsidRPr="000C3DF8">
        <w:rPr>
          <w:spacing w:val="-11"/>
          <w:sz w:val="24"/>
          <w:lang w:val="en-US"/>
        </w:rPr>
        <w:t xml:space="preserve"> </w:t>
      </w:r>
      <w:r w:rsidRPr="000C3DF8">
        <w:rPr>
          <w:sz w:val="24"/>
          <w:lang w:val="en-US"/>
        </w:rPr>
        <w:t xml:space="preserve">of rockets, </w:t>
      </w:r>
      <w:proofErr w:type="gramStart"/>
      <w:r w:rsidRPr="000C3DF8">
        <w:rPr>
          <w:sz w:val="24"/>
          <w:lang w:val="en-US"/>
        </w:rPr>
        <w:t>purpose</w:t>
      </w:r>
      <w:proofErr w:type="gramEnd"/>
      <w:r w:rsidRPr="000C3DF8">
        <w:rPr>
          <w:sz w:val="24"/>
          <w:lang w:val="en-US"/>
        </w:rPr>
        <w:t xml:space="preserve"> and title of research project.</w:t>
      </w:r>
    </w:p>
    <w:p w14:paraId="78951C06" w14:textId="77777777" w:rsidR="00582B31" w:rsidRPr="000C3DF8" w:rsidRDefault="00582B31" w:rsidP="00582B31">
      <w:pPr>
        <w:widowControl w:val="0"/>
        <w:autoSpaceDE w:val="0"/>
        <w:autoSpaceDN w:val="0"/>
        <w:rPr>
          <w:sz w:val="24"/>
          <w:lang w:val="en-US"/>
        </w:rPr>
      </w:pPr>
    </w:p>
    <w:p w14:paraId="0B61019A" w14:textId="77777777" w:rsidR="00582B31" w:rsidRPr="000C3DF8" w:rsidRDefault="00582B31" w:rsidP="00582B31">
      <w:pPr>
        <w:widowControl w:val="0"/>
        <w:numPr>
          <w:ilvl w:val="0"/>
          <w:numId w:val="29"/>
        </w:numPr>
        <w:tabs>
          <w:tab w:val="left" w:pos="401"/>
        </w:tabs>
        <w:autoSpaceDE w:val="0"/>
        <w:autoSpaceDN w:val="0"/>
        <w:spacing w:before="1" w:after="160" w:line="259" w:lineRule="auto"/>
        <w:ind w:left="400" w:hanging="267"/>
        <w:rPr>
          <w:sz w:val="24"/>
        </w:rPr>
      </w:pPr>
      <w:r w:rsidRPr="000C3DF8">
        <w:rPr>
          <w:spacing w:val="-2"/>
          <w:sz w:val="24"/>
        </w:rPr>
        <w:t>Military</w:t>
      </w:r>
    </w:p>
    <w:p w14:paraId="23872852" w14:textId="77777777" w:rsidR="00582B31" w:rsidRPr="000C3DF8" w:rsidRDefault="00582B31" w:rsidP="00582B31">
      <w:pPr>
        <w:widowControl w:val="0"/>
        <w:numPr>
          <w:ilvl w:val="0"/>
          <w:numId w:val="28"/>
        </w:numPr>
        <w:tabs>
          <w:tab w:val="left" w:pos="482"/>
          <w:tab w:val="left" w:pos="483"/>
        </w:tabs>
        <w:autoSpaceDE w:val="0"/>
        <w:autoSpaceDN w:val="0"/>
        <w:spacing w:after="160" w:line="259" w:lineRule="auto"/>
        <w:ind w:left="482" w:hanging="349"/>
        <w:rPr>
          <w:sz w:val="24"/>
        </w:rPr>
      </w:pPr>
      <w:r w:rsidRPr="000C3DF8">
        <w:rPr>
          <w:sz w:val="24"/>
        </w:rPr>
        <w:t>Number</w:t>
      </w:r>
      <w:r w:rsidRPr="000C3DF8">
        <w:rPr>
          <w:spacing w:val="-10"/>
          <w:sz w:val="24"/>
        </w:rPr>
        <w:t xml:space="preserve"> </w:t>
      </w:r>
      <w:r w:rsidRPr="000C3DF8">
        <w:rPr>
          <w:sz w:val="24"/>
        </w:rPr>
        <w:t>of</w:t>
      </w:r>
      <w:r w:rsidRPr="000C3DF8">
        <w:rPr>
          <w:spacing w:val="-4"/>
          <w:sz w:val="24"/>
        </w:rPr>
        <w:t xml:space="preserve"> </w:t>
      </w:r>
      <w:r w:rsidRPr="000C3DF8">
        <w:rPr>
          <w:sz w:val="24"/>
        </w:rPr>
        <w:t>military</w:t>
      </w:r>
      <w:r w:rsidRPr="000C3DF8">
        <w:rPr>
          <w:spacing w:val="-9"/>
          <w:sz w:val="24"/>
        </w:rPr>
        <w:t xml:space="preserve"> </w:t>
      </w:r>
      <w:r w:rsidRPr="000C3DF8">
        <w:rPr>
          <w:sz w:val="24"/>
        </w:rPr>
        <w:t>personnel</w:t>
      </w:r>
      <w:r w:rsidRPr="000C3DF8">
        <w:rPr>
          <w:spacing w:val="-4"/>
          <w:sz w:val="24"/>
        </w:rPr>
        <w:t xml:space="preserve"> </w:t>
      </w:r>
      <w:r w:rsidRPr="000C3DF8">
        <w:rPr>
          <w:sz w:val="24"/>
        </w:rPr>
        <w:t>(officers</w:t>
      </w:r>
      <w:r w:rsidRPr="000C3DF8">
        <w:rPr>
          <w:spacing w:val="-7"/>
          <w:sz w:val="24"/>
        </w:rPr>
        <w:t xml:space="preserve"> </w:t>
      </w:r>
      <w:r w:rsidRPr="000C3DF8">
        <w:rPr>
          <w:sz w:val="24"/>
        </w:rPr>
        <w:t>and</w:t>
      </w:r>
      <w:r w:rsidRPr="000C3DF8">
        <w:rPr>
          <w:spacing w:val="-4"/>
          <w:sz w:val="24"/>
        </w:rPr>
        <w:t xml:space="preserve"> </w:t>
      </w:r>
      <w:r w:rsidRPr="000C3DF8">
        <w:rPr>
          <w:sz w:val="24"/>
        </w:rPr>
        <w:t>enlisted)</w:t>
      </w:r>
      <w:r w:rsidRPr="000C3DF8">
        <w:rPr>
          <w:spacing w:val="-9"/>
          <w:sz w:val="24"/>
        </w:rPr>
        <w:t xml:space="preserve"> </w:t>
      </w:r>
      <w:r w:rsidRPr="000C3DF8">
        <w:rPr>
          <w:sz w:val="24"/>
        </w:rPr>
        <w:t>in</w:t>
      </w:r>
      <w:r w:rsidRPr="000C3DF8">
        <w:rPr>
          <w:spacing w:val="-5"/>
          <w:sz w:val="24"/>
        </w:rPr>
        <w:t xml:space="preserve"> </w:t>
      </w:r>
      <w:r w:rsidRPr="000C3DF8">
        <w:rPr>
          <w:spacing w:val="-2"/>
          <w:sz w:val="24"/>
        </w:rPr>
        <w:t>expeditions.</w:t>
      </w:r>
    </w:p>
    <w:p w14:paraId="13228E2F" w14:textId="77777777" w:rsidR="00582B31" w:rsidRPr="000C3DF8" w:rsidRDefault="00582B31" w:rsidP="00582B31">
      <w:pPr>
        <w:widowControl w:val="0"/>
        <w:numPr>
          <w:ilvl w:val="0"/>
          <w:numId w:val="28"/>
        </w:numPr>
        <w:tabs>
          <w:tab w:val="left" w:pos="482"/>
          <w:tab w:val="left" w:pos="483"/>
        </w:tabs>
        <w:autoSpaceDE w:val="0"/>
        <w:autoSpaceDN w:val="0"/>
        <w:spacing w:after="160" w:line="259" w:lineRule="auto"/>
        <w:ind w:left="482" w:hanging="349"/>
        <w:rPr>
          <w:sz w:val="24"/>
        </w:rPr>
      </w:pPr>
      <w:r w:rsidRPr="000C3DF8">
        <w:rPr>
          <w:sz w:val="24"/>
        </w:rPr>
        <w:t>Number</w:t>
      </w:r>
      <w:r w:rsidRPr="000C3DF8">
        <w:rPr>
          <w:spacing w:val="-7"/>
          <w:sz w:val="24"/>
        </w:rPr>
        <w:t xml:space="preserve"> </w:t>
      </w:r>
      <w:r w:rsidRPr="000C3DF8">
        <w:rPr>
          <w:sz w:val="24"/>
        </w:rPr>
        <w:t>and</w:t>
      </w:r>
      <w:r w:rsidRPr="000C3DF8">
        <w:rPr>
          <w:spacing w:val="-4"/>
          <w:sz w:val="24"/>
        </w:rPr>
        <w:t xml:space="preserve"> </w:t>
      </w:r>
      <w:r w:rsidRPr="000C3DF8">
        <w:rPr>
          <w:sz w:val="24"/>
        </w:rPr>
        <w:t>types</w:t>
      </w:r>
      <w:r w:rsidRPr="000C3DF8">
        <w:rPr>
          <w:spacing w:val="-4"/>
          <w:sz w:val="24"/>
        </w:rPr>
        <w:t xml:space="preserve"> </w:t>
      </w:r>
      <w:r w:rsidRPr="000C3DF8">
        <w:rPr>
          <w:sz w:val="24"/>
        </w:rPr>
        <w:t>of</w:t>
      </w:r>
      <w:r w:rsidRPr="000C3DF8">
        <w:rPr>
          <w:spacing w:val="-2"/>
          <w:sz w:val="24"/>
        </w:rPr>
        <w:t xml:space="preserve"> armaments.</w:t>
      </w:r>
    </w:p>
    <w:p w14:paraId="2FB563FD" w14:textId="77777777" w:rsidR="00582B31" w:rsidRPr="000C3DF8" w:rsidRDefault="00582B31" w:rsidP="00582B31">
      <w:pPr>
        <w:widowControl w:val="0"/>
        <w:numPr>
          <w:ilvl w:val="0"/>
          <w:numId w:val="28"/>
        </w:numPr>
        <w:tabs>
          <w:tab w:val="left" w:pos="483"/>
        </w:tabs>
        <w:autoSpaceDE w:val="0"/>
        <w:autoSpaceDN w:val="0"/>
        <w:spacing w:after="160" w:line="259" w:lineRule="auto"/>
        <w:ind w:right="555"/>
        <w:jc w:val="both"/>
        <w:rPr>
          <w:sz w:val="24"/>
        </w:rPr>
      </w:pPr>
      <w:r w:rsidRPr="000C3DF8">
        <w:rPr>
          <w:sz w:val="24"/>
        </w:rPr>
        <w:t>Information</w:t>
      </w:r>
      <w:r w:rsidRPr="000C3DF8">
        <w:rPr>
          <w:spacing w:val="-8"/>
          <w:sz w:val="24"/>
        </w:rPr>
        <w:t xml:space="preserve"> </w:t>
      </w:r>
      <w:r w:rsidRPr="000C3DF8">
        <w:rPr>
          <w:sz w:val="24"/>
        </w:rPr>
        <w:t>on</w:t>
      </w:r>
      <w:r w:rsidRPr="000C3DF8">
        <w:rPr>
          <w:spacing w:val="-3"/>
          <w:sz w:val="24"/>
        </w:rPr>
        <w:t xml:space="preserve"> </w:t>
      </w:r>
      <w:r w:rsidRPr="000C3DF8">
        <w:rPr>
          <w:sz w:val="24"/>
        </w:rPr>
        <w:t>military</w:t>
      </w:r>
      <w:r w:rsidRPr="000C3DF8">
        <w:rPr>
          <w:spacing w:val="-8"/>
          <w:sz w:val="24"/>
        </w:rPr>
        <w:t xml:space="preserve"> </w:t>
      </w:r>
      <w:r w:rsidRPr="000C3DF8">
        <w:rPr>
          <w:sz w:val="24"/>
        </w:rPr>
        <w:t>equipment,</w:t>
      </w:r>
      <w:r w:rsidRPr="000C3DF8">
        <w:rPr>
          <w:spacing w:val="-12"/>
          <w:sz w:val="24"/>
        </w:rPr>
        <w:t xml:space="preserve"> </w:t>
      </w:r>
      <w:r w:rsidRPr="000C3DF8">
        <w:rPr>
          <w:sz w:val="24"/>
        </w:rPr>
        <w:t>if</w:t>
      </w:r>
      <w:r w:rsidRPr="000C3DF8">
        <w:rPr>
          <w:spacing w:val="-4"/>
          <w:sz w:val="24"/>
        </w:rPr>
        <w:t xml:space="preserve"> </w:t>
      </w:r>
      <w:r w:rsidRPr="000C3DF8">
        <w:rPr>
          <w:sz w:val="24"/>
        </w:rPr>
        <w:t>any,</w:t>
      </w:r>
      <w:r w:rsidRPr="000C3DF8">
        <w:rPr>
          <w:spacing w:val="-3"/>
          <w:sz w:val="24"/>
        </w:rPr>
        <w:t xml:space="preserve"> </w:t>
      </w:r>
      <w:r w:rsidRPr="000C3DF8">
        <w:rPr>
          <w:sz w:val="24"/>
        </w:rPr>
        <w:t>not</w:t>
      </w:r>
      <w:r w:rsidRPr="000C3DF8">
        <w:rPr>
          <w:spacing w:val="-5"/>
          <w:sz w:val="24"/>
        </w:rPr>
        <w:t xml:space="preserve"> </w:t>
      </w:r>
      <w:r w:rsidRPr="000C3DF8">
        <w:rPr>
          <w:sz w:val="24"/>
        </w:rPr>
        <w:t>included</w:t>
      </w:r>
      <w:r w:rsidRPr="000C3DF8">
        <w:rPr>
          <w:spacing w:val="-11"/>
          <w:sz w:val="24"/>
        </w:rPr>
        <w:t xml:space="preserve"> </w:t>
      </w:r>
      <w:r w:rsidRPr="000C3DF8">
        <w:rPr>
          <w:sz w:val="24"/>
        </w:rPr>
        <w:t>in</w:t>
      </w:r>
      <w:r w:rsidRPr="000C3DF8">
        <w:rPr>
          <w:spacing w:val="-3"/>
          <w:sz w:val="24"/>
        </w:rPr>
        <w:t xml:space="preserve"> </w:t>
      </w:r>
      <w:r w:rsidRPr="000C3DF8">
        <w:rPr>
          <w:sz w:val="24"/>
        </w:rPr>
        <w:t>Section</w:t>
      </w:r>
      <w:r w:rsidRPr="000C3DF8">
        <w:rPr>
          <w:spacing w:val="-6"/>
          <w:sz w:val="24"/>
        </w:rPr>
        <w:t xml:space="preserve"> </w:t>
      </w:r>
      <w:r w:rsidRPr="000C3DF8">
        <w:rPr>
          <w:sz w:val="24"/>
        </w:rPr>
        <w:t>3.2.D</w:t>
      </w:r>
      <w:r w:rsidRPr="000C3DF8">
        <w:rPr>
          <w:spacing w:val="-4"/>
          <w:sz w:val="24"/>
        </w:rPr>
        <w:t xml:space="preserve"> </w:t>
      </w:r>
      <w:r w:rsidRPr="000C3DF8">
        <w:rPr>
          <w:sz w:val="24"/>
        </w:rPr>
        <w:t>below, including</w:t>
      </w:r>
      <w:r w:rsidRPr="000C3DF8">
        <w:rPr>
          <w:spacing w:val="-6"/>
          <w:sz w:val="24"/>
        </w:rPr>
        <w:t xml:space="preserve"> </w:t>
      </w:r>
      <w:r w:rsidRPr="000C3DF8">
        <w:rPr>
          <w:sz w:val="24"/>
        </w:rPr>
        <w:t>its</w:t>
      </w:r>
      <w:r w:rsidRPr="000C3DF8">
        <w:rPr>
          <w:spacing w:val="-1"/>
          <w:sz w:val="24"/>
        </w:rPr>
        <w:t xml:space="preserve"> </w:t>
      </w:r>
      <w:r w:rsidRPr="000C3DF8">
        <w:rPr>
          <w:sz w:val="24"/>
        </w:rPr>
        <w:t>site</w:t>
      </w:r>
      <w:r w:rsidRPr="000C3DF8">
        <w:rPr>
          <w:spacing w:val="-5"/>
          <w:sz w:val="24"/>
        </w:rPr>
        <w:t xml:space="preserve"> </w:t>
      </w:r>
      <w:r w:rsidRPr="000C3DF8">
        <w:rPr>
          <w:sz w:val="24"/>
        </w:rPr>
        <w:t>name,</w:t>
      </w:r>
      <w:r w:rsidRPr="000C3DF8">
        <w:rPr>
          <w:spacing w:val="-4"/>
          <w:sz w:val="24"/>
        </w:rPr>
        <w:t xml:space="preserve"> </w:t>
      </w:r>
      <w:r w:rsidRPr="000C3DF8">
        <w:rPr>
          <w:sz w:val="24"/>
        </w:rPr>
        <w:t>coordinates</w:t>
      </w:r>
      <w:r w:rsidRPr="000C3DF8">
        <w:rPr>
          <w:spacing w:val="-8"/>
          <w:sz w:val="24"/>
        </w:rPr>
        <w:t xml:space="preserve"> </w:t>
      </w:r>
      <w:r w:rsidRPr="000C3DF8">
        <w:rPr>
          <w:sz w:val="24"/>
        </w:rPr>
        <w:t>(latitude</w:t>
      </w:r>
      <w:r w:rsidRPr="000C3DF8">
        <w:rPr>
          <w:spacing w:val="-10"/>
          <w:sz w:val="24"/>
        </w:rPr>
        <w:t xml:space="preserve"> </w:t>
      </w:r>
      <w:r w:rsidRPr="000C3DF8">
        <w:rPr>
          <w:sz w:val="24"/>
        </w:rPr>
        <w:t>and</w:t>
      </w:r>
      <w:r w:rsidRPr="000C3DF8">
        <w:rPr>
          <w:spacing w:val="-2"/>
          <w:sz w:val="24"/>
        </w:rPr>
        <w:t xml:space="preserve"> </w:t>
      </w:r>
      <w:r w:rsidRPr="000C3DF8">
        <w:rPr>
          <w:sz w:val="24"/>
        </w:rPr>
        <w:t>longitude),</w:t>
      </w:r>
      <w:r w:rsidRPr="000C3DF8">
        <w:rPr>
          <w:spacing w:val="-11"/>
          <w:sz w:val="24"/>
        </w:rPr>
        <w:t xml:space="preserve"> </w:t>
      </w:r>
      <w:r w:rsidRPr="000C3DF8">
        <w:rPr>
          <w:sz w:val="24"/>
        </w:rPr>
        <w:t>type</w:t>
      </w:r>
      <w:r w:rsidRPr="000C3DF8">
        <w:rPr>
          <w:spacing w:val="-5"/>
          <w:sz w:val="24"/>
        </w:rPr>
        <w:t xml:space="preserve"> </w:t>
      </w:r>
      <w:r w:rsidRPr="000C3DF8">
        <w:rPr>
          <w:sz w:val="24"/>
        </w:rPr>
        <w:t>of equipment, and purpose of equipment.</w:t>
      </w:r>
    </w:p>
    <w:p w14:paraId="5CC99C40" w14:textId="77777777" w:rsidR="00582B31" w:rsidRPr="000C3DF8" w:rsidRDefault="00582B31" w:rsidP="00582B31">
      <w:pPr>
        <w:widowControl w:val="0"/>
        <w:numPr>
          <w:ilvl w:val="0"/>
          <w:numId w:val="28"/>
        </w:numPr>
        <w:tabs>
          <w:tab w:val="left" w:pos="482"/>
          <w:tab w:val="left" w:pos="483"/>
        </w:tabs>
        <w:autoSpaceDE w:val="0"/>
        <w:autoSpaceDN w:val="0"/>
        <w:spacing w:after="160" w:line="259" w:lineRule="auto"/>
        <w:ind w:right="502"/>
        <w:rPr>
          <w:sz w:val="24"/>
        </w:rPr>
      </w:pPr>
      <w:r w:rsidRPr="000C3DF8">
        <w:rPr>
          <w:sz w:val="24"/>
        </w:rPr>
        <w:t>Ship:</w:t>
      </w:r>
      <w:r w:rsidRPr="000C3DF8">
        <w:rPr>
          <w:spacing w:val="-4"/>
          <w:sz w:val="24"/>
        </w:rPr>
        <w:t xml:space="preserve"> </w:t>
      </w:r>
      <w:r w:rsidRPr="000C3DF8">
        <w:rPr>
          <w:sz w:val="24"/>
        </w:rPr>
        <w:t>Name</w:t>
      </w:r>
      <w:r w:rsidRPr="000C3DF8">
        <w:rPr>
          <w:spacing w:val="-8"/>
          <w:sz w:val="24"/>
        </w:rPr>
        <w:t xml:space="preserve"> </w:t>
      </w:r>
      <w:r w:rsidRPr="000C3DF8">
        <w:rPr>
          <w:sz w:val="24"/>
        </w:rPr>
        <w:t>of</w:t>
      </w:r>
      <w:r w:rsidRPr="000C3DF8">
        <w:rPr>
          <w:spacing w:val="-3"/>
          <w:sz w:val="24"/>
        </w:rPr>
        <w:t xml:space="preserve"> </w:t>
      </w:r>
      <w:r w:rsidRPr="000C3DF8">
        <w:rPr>
          <w:sz w:val="24"/>
        </w:rPr>
        <w:t>military</w:t>
      </w:r>
      <w:r w:rsidRPr="000C3DF8">
        <w:rPr>
          <w:spacing w:val="-10"/>
          <w:sz w:val="24"/>
        </w:rPr>
        <w:t xml:space="preserve"> </w:t>
      </w:r>
      <w:r w:rsidRPr="000C3DF8">
        <w:rPr>
          <w:sz w:val="24"/>
        </w:rPr>
        <w:t>ship,</w:t>
      </w:r>
      <w:r w:rsidRPr="000C3DF8">
        <w:rPr>
          <w:spacing w:val="-5"/>
          <w:sz w:val="24"/>
        </w:rPr>
        <w:t xml:space="preserve"> </w:t>
      </w:r>
      <w:r w:rsidRPr="000C3DF8">
        <w:rPr>
          <w:sz w:val="24"/>
        </w:rPr>
        <w:t>ice</w:t>
      </w:r>
      <w:r w:rsidRPr="000C3DF8">
        <w:rPr>
          <w:spacing w:val="-6"/>
          <w:sz w:val="24"/>
        </w:rPr>
        <w:t xml:space="preserve"> </w:t>
      </w:r>
      <w:r w:rsidRPr="000C3DF8">
        <w:rPr>
          <w:sz w:val="24"/>
        </w:rPr>
        <w:t>strength,</w:t>
      </w:r>
      <w:r w:rsidRPr="000C3DF8">
        <w:rPr>
          <w:spacing w:val="-7"/>
          <w:sz w:val="24"/>
        </w:rPr>
        <w:t xml:space="preserve"> </w:t>
      </w:r>
      <w:r w:rsidRPr="000C3DF8">
        <w:rPr>
          <w:sz w:val="24"/>
        </w:rPr>
        <w:t>number</w:t>
      </w:r>
      <w:r w:rsidRPr="000C3DF8">
        <w:rPr>
          <w:spacing w:val="-8"/>
          <w:sz w:val="24"/>
        </w:rPr>
        <w:t xml:space="preserve"> </w:t>
      </w:r>
      <w:r w:rsidRPr="000C3DF8">
        <w:rPr>
          <w:sz w:val="24"/>
        </w:rPr>
        <w:t>of</w:t>
      </w:r>
      <w:r w:rsidRPr="000C3DF8">
        <w:rPr>
          <w:spacing w:val="-3"/>
          <w:sz w:val="24"/>
        </w:rPr>
        <w:t xml:space="preserve"> </w:t>
      </w:r>
      <w:r w:rsidRPr="000C3DF8">
        <w:rPr>
          <w:sz w:val="24"/>
        </w:rPr>
        <w:t>voyages,</w:t>
      </w:r>
      <w:r w:rsidRPr="000C3DF8">
        <w:rPr>
          <w:spacing w:val="-10"/>
          <w:sz w:val="24"/>
        </w:rPr>
        <w:t xml:space="preserve"> </w:t>
      </w:r>
      <w:r w:rsidRPr="000C3DF8">
        <w:rPr>
          <w:sz w:val="24"/>
        </w:rPr>
        <w:t>planned</w:t>
      </w:r>
      <w:r w:rsidRPr="000C3DF8">
        <w:rPr>
          <w:spacing w:val="-10"/>
          <w:sz w:val="24"/>
        </w:rPr>
        <w:t xml:space="preserve"> </w:t>
      </w:r>
      <w:r w:rsidRPr="000C3DF8">
        <w:rPr>
          <w:sz w:val="24"/>
        </w:rPr>
        <w:t>departure dates, areas of operation, ports of departure and arrival to and from Antarctica, and purpose of voyage. Maximum crew, maximum passengers.</w:t>
      </w:r>
    </w:p>
    <w:p w14:paraId="3D7C3E0F" w14:textId="77777777" w:rsidR="00582B31" w:rsidRPr="000C3DF8" w:rsidRDefault="00582B31" w:rsidP="00582B31">
      <w:pPr>
        <w:widowControl w:val="0"/>
        <w:numPr>
          <w:ilvl w:val="0"/>
          <w:numId w:val="28"/>
        </w:numPr>
        <w:tabs>
          <w:tab w:val="left" w:pos="482"/>
          <w:tab w:val="left" w:pos="483"/>
        </w:tabs>
        <w:autoSpaceDE w:val="0"/>
        <w:autoSpaceDN w:val="0"/>
        <w:spacing w:after="160" w:line="259" w:lineRule="auto"/>
        <w:ind w:right="985"/>
        <w:rPr>
          <w:sz w:val="24"/>
        </w:rPr>
      </w:pPr>
      <w:r w:rsidRPr="000C3DF8">
        <w:rPr>
          <w:sz w:val="24"/>
        </w:rPr>
        <w:lastRenderedPageBreak/>
        <w:t>Aircraft: Type of military aircraft, planned number of flights, period of flights</w:t>
      </w:r>
      <w:r w:rsidRPr="000C3DF8">
        <w:rPr>
          <w:spacing w:val="-10"/>
          <w:sz w:val="24"/>
        </w:rPr>
        <w:t xml:space="preserve"> </w:t>
      </w:r>
      <w:r w:rsidRPr="000C3DF8">
        <w:rPr>
          <w:sz w:val="24"/>
        </w:rPr>
        <w:t>or</w:t>
      </w:r>
      <w:r w:rsidRPr="000C3DF8">
        <w:rPr>
          <w:spacing w:val="-5"/>
          <w:sz w:val="24"/>
        </w:rPr>
        <w:t xml:space="preserve"> </w:t>
      </w:r>
      <w:r w:rsidRPr="000C3DF8">
        <w:rPr>
          <w:sz w:val="24"/>
        </w:rPr>
        <w:t>planned</w:t>
      </w:r>
      <w:r w:rsidRPr="000C3DF8">
        <w:rPr>
          <w:spacing w:val="-4"/>
          <w:sz w:val="24"/>
        </w:rPr>
        <w:t xml:space="preserve"> </w:t>
      </w:r>
      <w:r w:rsidRPr="000C3DF8">
        <w:rPr>
          <w:sz w:val="24"/>
        </w:rPr>
        <w:t>departure</w:t>
      </w:r>
      <w:r w:rsidRPr="000C3DF8">
        <w:rPr>
          <w:spacing w:val="-12"/>
          <w:sz w:val="24"/>
        </w:rPr>
        <w:t xml:space="preserve"> </w:t>
      </w:r>
      <w:r w:rsidRPr="000C3DF8">
        <w:rPr>
          <w:sz w:val="24"/>
        </w:rPr>
        <w:t>dates</w:t>
      </w:r>
      <w:r w:rsidRPr="000C3DF8">
        <w:rPr>
          <w:spacing w:val="-7"/>
          <w:sz w:val="24"/>
        </w:rPr>
        <w:t xml:space="preserve"> </w:t>
      </w:r>
      <w:r w:rsidRPr="000C3DF8">
        <w:rPr>
          <w:sz w:val="24"/>
        </w:rPr>
        <w:t>for</w:t>
      </w:r>
      <w:r w:rsidRPr="000C3DF8">
        <w:rPr>
          <w:spacing w:val="-5"/>
          <w:sz w:val="24"/>
        </w:rPr>
        <w:t xml:space="preserve"> </w:t>
      </w:r>
      <w:r w:rsidRPr="000C3DF8">
        <w:rPr>
          <w:sz w:val="24"/>
        </w:rPr>
        <w:t>inter-continental</w:t>
      </w:r>
      <w:r w:rsidRPr="000C3DF8">
        <w:rPr>
          <w:spacing w:val="-15"/>
          <w:sz w:val="24"/>
        </w:rPr>
        <w:t xml:space="preserve"> </w:t>
      </w:r>
      <w:r w:rsidRPr="000C3DF8">
        <w:rPr>
          <w:sz w:val="24"/>
        </w:rPr>
        <w:t>flights,</w:t>
      </w:r>
      <w:r w:rsidRPr="000C3DF8">
        <w:rPr>
          <w:spacing w:val="-9"/>
          <w:sz w:val="24"/>
        </w:rPr>
        <w:t xml:space="preserve"> </w:t>
      </w:r>
      <w:r w:rsidRPr="000C3DF8">
        <w:rPr>
          <w:sz w:val="24"/>
        </w:rPr>
        <w:t>and</w:t>
      </w:r>
      <w:r w:rsidRPr="000C3DF8">
        <w:rPr>
          <w:spacing w:val="-5"/>
          <w:sz w:val="24"/>
        </w:rPr>
        <w:t xml:space="preserve"> </w:t>
      </w:r>
      <w:r w:rsidRPr="000C3DF8">
        <w:rPr>
          <w:sz w:val="24"/>
        </w:rPr>
        <w:t>purpose. Maximum crew, maximum passengers.</w:t>
      </w:r>
    </w:p>
    <w:p w14:paraId="6265941F" w14:textId="77777777" w:rsidR="00582B31" w:rsidRPr="000C3DF8" w:rsidRDefault="00582B31" w:rsidP="00582B31">
      <w:pPr>
        <w:widowControl w:val="0"/>
        <w:autoSpaceDE w:val="0"/>
        <w:autoSpaceDN w:val="0"/>
        <w:spacing w:before="1"/>
        <w:rPr>
          <w:sz w:val="24"/>
          <w:lang w:val="en-US"/>
        </w:rPr>
      </w:pPr>
    </w:p>
    <w:p w14:paraId="6DF05ED2" w14:textId="77777777" w:rsidR="00582B31" w:rsidRPr="000C3DF8" w:rsidRDefault="00582B31" w:rsidP="00582B31">
      <w:pPr>
        <w:widowControl w:val="0"/>
        <w:numPr>
          <w:ilvl w:val="2"/>
          <w:numId w:val="30"/>
        </w:numPr>
        <w:tabs>
          <w:tab w:val="left" w:pos="675"/>
        </w:tabs>
        <w:autoSpaceDE w:val="0"/>
        <w:autoSpaceDN w:val="0"/>
        <w:spacing w:after="160" w:line="259" w:lineRule="auto"/>
        <w:ind w:hanging="541"/>
      </w:pPr>
      <w:r w:rsidRPr="000C3DF8">
        <w:rPr>
          <w:spacing w:val="-2"/>
          <w:sz w:val="24"/>
        </w:rPr>
        <w:t>Non-governmental</w:t>
      </w:r>
      <w:r w:rsidRPr="000C3DF8">
        <w:rPr>
          <w:spacing w:val="16"/>
          <w:sz w:val="24"/>
        </w:rPr>
        <w:t xml:space="preserve"> </w:t>
      </w:r>
      <w:r w:rsidRPr="000C3DF8">
        <w:rPr>
          <w:spacing w:val="-2"/>
        </w:rPr>
        <w:t>Expeditions</w:t>
      </w:r>
      <w:proofErr w:type="spellStart"/>
      <w:r w:rsidRPr="000C3DF8">
        <w:rPr>
          <w:spacing w:val="-2"/>
          <w:position w:val="8"/>
        </w:rPr>
        <w:t>i</w:t>
      </w:r>
      <w:proofErr w:type="spellEnd"/>
    </w:p>
    <w:p w14:paraId="39729E44" w14:textId="77777777" w:rsidR="00582B31" w:rsidRPr="000C3DF8" w:rsidRDefault="00582B31" w:rsidP="00582B31">
      <w:pPr>
        <w:widowControl w:val="0"/>
        <w:numPr>
          <w:ilvl w:val="0"/>
          <w:numId w:val="27"/>
        </w:numPr>
        <w:tabs>
          <w:tab w:val="left" w:pos="428"/>
        </w:tabs>
        <w:autoSpaceDE w:val="0"/>
        <w:autoSpaceDN w:val="0"/>
        <w:spacing w:after="160" w:line="259" w:lineRule="auto"/>
        <w:ind w:hanging="294"/>
        <w:rPr>
          <w:sz w:val="24"/>
        </w:rPr>
      </w:pPr>
      <w:r w:rsidRPr="000C3DF8">
        <w:rPr>
          <w:sz w:val="24"/>
        </w:rPr>
        <w:t>Vessel-based</w:t>
      </w:r>
      <w:r w:rsidRPr="000C3DF8">
        <w:rPr>
          <w:spacing w:val="-14"/>
          <w:sz w:val="24"/>
        </w:rPr>
        <w:t xml:space="preserve"> </w:t>
      </w:r>
      <w:r w:rsidRPr="000C3DF8">
        <w:rPr>
          <w:spacing w:val="-2"/>
          <w:sz w:val="24"/>
        </w:rPr>
        <w:t>Operations</w:t>
      </w:r>
    </w:p>
    <w:p w14:paraId="7D2E79D4" w14:textId="77777777" w:rsidR="00582B31" w:rsidRPr="000C3DF8" w:rsidRDefault="00582B31" w:rsidP="00582B31">
      <w:pPr>
        <w:widowControl w:val="0"/>
        <w:autoSpaceDE w:val="0"/>
        <w:autoSpaceDN w:val="0"/>
        <w:ind w:left="134" w:right="238"/>
        <w:rPr>
          <w:sz w:val="24"/>
          <w:lang w:val="en-US"/>
        </w:rPr>
      </w:pPr>
      <w:r w:rsidRPr="000C3DF8">
        <w:rPr>
          <w:sz w:val="24"/>
          <w:lang w:val="en-US"/>
        </w:rPr>
        <w:t>Name</w:t>
      </w:r>
      <w:r w:rsidRPr="000C3DF8">
        <w:rPr>
          <w:spacing w:val="-6"/>
          <w:sz w:val="24"/>
          <w:lang w:val="en-US"/>
        </w:rPr>
        <w:t xml:space="preserve"> </w:t>
      </w:r>
      <w:r w:rsidRPr="000C3DF8">
        <w:rPr>
          <w:sz w:val="24"/>
          <w:lang w:val="en-US"/>
        </w:rPr>
        <w:t>of</w:t>
      </w:r>
      <w:r w:rsidRPr="000C3DF8">
        <w:rPr>
          <w:spacing w:val="-1"/>
          <w:sz w:val="24"/>
          <w:lang w:val="en-US"/>
        </w:rPr>
        <w:t xml:space="preserve"> </w:t>
      </w:r>
      <w:r w:rsidRPr="000C3DF8">
        <w:rPr>
          <w:sz w:val="24"/>
          <w:lang w:val="en-US"/>
        </w:rPr>
        <w:t>operator,</w:t>
      </w:r>
      <w:r w:rsidRPr="000C3DF8">
        <w:rPr>
          <w:spacing w:val="-5"/>
          <w:sz w:val="24"/>
          <w:lang w:val="en-US"/>
        </w:rPr>
        <w:t xml:space="preserve"> </w:t>
      </w:r>
      <w:r w:rsidRPr="000C3DF8">
        <w:rPr>
          <w:sz w:val="24"/>
          <w:lang w:val="en-US"/>
        </w:rPr>
        <w:t>name</w:t>
      </w:r>
      <w:r w:rsidRPr="000C3DF8">
        <w:rPr>
          <w:spacing w:val="-4"/>
          <w:sz w:val="24"/>
          <w:lang w:val="en-US"/>
        </w:rPr>
        <w:t xml:space="preserve"> </w:t>
      </w:r>
      <w:r w:rsidRPr="000C3DF8">
        <w:rPr>
          <w:sz w:val="24"/>
          <w:lang w:val="en-US"/>
        </w:rPr>
        <w:t>of</w:t>
      </w:r>
      <w:r w:rsidRPr="000C3DF8">
        <w:rPr>
          <w:spacing w:val="-1"/>
          <w:sz w:val="24"/>
          <w:lang w:val="en-US"/>
        </w:rPr>
        <w:t xml:space="preserve"> </w:t>
      </w:r>
      <w:r w:rsidRPr="000C3DF8">
        <w:rPr>
          <w:sz w:val="24"/>
          <w:lang w:val="en-US"/>
        </w:rPr>
        <w:t>vessel, maximum</w:t>
      </w:r>
      <w:r w:rsidRPr="000C3DF8">
        <w:rPr>
          <w:spacing w:val="-10"/>
          <w:sz w:val="24"/>
          <w:lang w:val="en-US"/>
        </w:rPr>
        <w:t xml:space="preserve"> </w:t>
      </w:r>
      <w:r w:rsidRPr="000C3DF8">
        <w:rPr>
          <w:sz w:val="24"/>
          <w:lang w:val="en-US"/>
        </w:rPr>
        <w:t>crew,</w:t>
      </w:r>
      <w:r w:rsidRPr="000C3DF8">
        <w:rPr>
          <w:spacing w:val="-3"/>
          <w:sz w:val="24"/>
          <w:lang w:val="en-US"/>
        </w:rPr>
        <w:t xml:space="preserve"> </w:t>
      </w:r>
      <w:r w:rsidRPr="000C3DF8">
        <w:rPr>
          <w:sz w:val="24"/>
          <w:lang w:val="en-US"/>
        </w:rPr>
        <w:t>maximum</w:t>
      </w:r>
      <w:r w:rsidRPr="000C3DF8">
        <w:rPr>
          <w:spacing w:val="-10"/>
          <w:sz w:val="24"/>
          <w:lang w:val="en-US"/>
        </w:rPr>
        <w:t xml:space="preserve"> </w:t>
      </w:r>
      <w:r w:rsidRPr="000C3DF8">
        <w:rPr>
          <w:sz w:val="24"/>
          <w:lang w:val="en-US"/>
        </w:rPr>
        <w:t>passengers,</w:t>
      </w:r>
      <w:r w:rsidRPr="000C3DF8">
        <w:rPr>
          <w:spacing w:val="-8"/>
          <w:sz w:val="24"/>
          <w:lang w:val="en-US"/>
        </w:rPr>
        <w:t xml:space="preserve"> </w:t>
      </w:r>
      <w:r w:rsidRPr="000C3DF8">
        <w:rPr>
          <w:sz w:val="24"/>
          <w:lang w:val="en-US"/>
        </w:rPr>
        <w:t>country</w:t>
      </w:r>
      <w:r w:rsidRPr="000C3DF8">
        <w:rPr>
          <w:spacing w:val="-5"/>
          <w:sz w:val="24"/>
          <w:lang w:val="en-US"/>
        </w:rPr>
        <w:t xml:space="preserve"> </w:t>
      </w:r>
      <w:r w:rsidRPr="000C3DF8">
        <w:rPr>
          <w:sz w:val="24"/>
          <w:lang w:val="en-US"/>
        </w:rPr>
        <w:t>of registry of vessel, number of voyages, expedition leader, planned departure dates, ports</w:t>
      </w:r>
      <w:r w:rsidRPr="000C3DF8">
        <w:rPr>
          <w:spacing w:val="-4"/>
          <w:sz w:val="24"/>
          <w:lang w:val="en-US"/>
        </w:rPr>
        <w:t xml:space="preserve"> </w:t>
      </w:r>
      <w:r w:rsidRPr="000C3DF8">
        <w:rPr>
          <w:sz w:val="24"/>
          <w:lang w:val="en-US"/>
        </w:rPr>
        <w:t>of</w:t>
      </w:r>
      <w:r w:rsidRPr="000C3DF8">
        <w:rPr>
          <w:spacing w:val="-5"/>
          <w:sz w:val="24"/>
          <w:lang w:val="en-US"/>
        </w:rPr>
        <w:t xml:space="preserve"> </w:t>
      </w:r>
      <w:r w:rsidRPr="000C3DF8">
        <w:rPr>
          <w:sz w:val="24"/>
          <w:lang w:val="en-US"/>
        </w:rPr>
        <w:t>departure</w:t>
      </w:r>
      <w:r w:rsidRPr="000C3DF8">
        <w:rPr>
          <w:spacing w:val="-9"/>
          <w:sz w:val="24"/>
          <w:lang w:val="en-US"/>
        </w:rPr>
        <w:t xml:space="preserve"> </w:t>
      </w:r>
      <w:r w:rsidRPr="000C3DF8">
        <w:rPr>
          <w:sz w:val="24"/>
          <w:lang w:val="en-US"/>
        </w:rPr>
        <w:t>and</w:t>
      </w:r>
      <w:r w:rsidRPr="000C3DF8">
        <w:rPr>
          <w:spacing w:val="-2"/>
          <w:sz w:val="24"/>
          <w:lang w:val="en-US"/>
        </w:rPr>
        <w:t xml:space="preserve"> </w:t>
      </w:r>
      <w:r w:rsidRPr="000C3DF8">
        <w:rPr>
          <w:sz w:val="24"/>
          <w:lang w:val="en-US"/>
        </w:rPr>
        <w:t>arrival</w:t>
      </w:r>
      <w:r w:rsidRPr="000C3DF8">
        <w:rPr>
          <w:spacing w:val="-6"/>
          <w:sz w:val="24"/>
          <w:lang w:val="en-US"/>
        </w:rPr>
        <w:t xml:space="preserve"> </w:t>
      </w:r>
      <w:r w:rsidRPr="000C3DF8">
        <w:rPr>
          <w:sz w:val="24"/>
          <w:lang w:val="en-US"/>
        </w:rPr>
        <w:t>to</w:t>
      </w:r>
      <w:r w:rsidRPr="000C3DF8">
        <w:rPr>
          <w:spacing w:val="-7"/>
          <w:sz w:val="24"/>
          <w:lang w:val="en-US"/>
        </w:rPr>
        <w:t xml:space="preserve"> </w:t>
      </w:r>
      <w:r w:rsidRPr="000C3DF8">
        <w:rPr>
          <w:sz w:val="24"/>
          <w:lang w:val="en-US"/>
        </w:rPr>
        <w:t>and</w:t>
      </w:r>
      <w:r w:rsidRPr="000C3DF8">
        <w:rPr>
          <w:spacing w:val="-4"/>
          <w:sz w:val="24"/>
          <w:lang w:val="en-US"/>
        </w:rPr>
        <w:t xml:space="preserve"> </w:t>
      </w:r>
      <w:r w:rsidRPr="000C3DF8">
        <w:rPr>
          <w:sz w:val="24"/>
          <w:lang w:val="en-US"/>
        </w:rPr>
        <w:t>from</w:t>
      </w:r>
      <w:r w:rsidRPr="000C3DF8">
        <w:rPr>
          <w:spacing w:val="-6"/>
          <w:sz w:val="24"/>
          <w:lang w:val="en-US"/>
        </w:rPr>
        <w:t xml:space="preserve"> </w:t>
      </w:r>
      <w:r w:rsidRPr="000C3DF8">
        <w:rPr>
          <w:sz w:val="24"/>
          <w:lang w:val="en-US"/>
        </w:rPr>
        <w:t>Antarctica,</w:t>
      </w:r>
      <w:r w:rsidRPr="000C3DF8">
        <w:rPr>
          <w:spacing w:val="-11"/>
          <w:sz w:val="24"/>
          <w:lang w:val="en-US"/>
        </w:rPr>
        <w:t xml:space="preserve"> </w:t>
      </w:r>
      <w:r w:rsidRPr="000C3DF8">
        <w:rPr>
          <w:sz w:val="24"/>
          <w:lang w:val="en-US"/>
        </w:rPr>
        <w:t>areas</w:t>
      </w:r>
      <w:r w:rsidRPr="000C3DF8">
        <w:rPr>
          <w:spacing w:val="-8"/>
          <w:sz w:val="24"/>
          <w:lang w:val="en-US"/>
        </w:rPr>
        <w:t xml:space="preserve"> </w:t>
      </w:r>
      <w:r w:rsidRPr="000C3DF8">
        <w:rPr>
          <w:sz w:val="24"/>
          <w:lang w:val="en-US"/>
        </w:rPr>
        <w:t>of</w:t>
      </w:r>
      <w:r w:rsidRPr="000C3DF8">
        <w:rPr>
          <w:spacing w:val="-5"/>
          <w:sz w:val="24"/>
          <w:lang w:val="en-US"/>
        </w:rPr>
        <w:t xml:space="preserve"> </w:t>
      </w:r>
      <w:r w:rsidRPr="000C3DF8">
        <w:rPr>
          <w:sz w:val="24"/>
          <w:lang w:val="en-US"/>
        </w:rPr>
        <w:t>operation</w:t>
      </w:r>
      <w:r w:rsidRPr="000C3DF8">
        <w:rPr>
          <w:spacing w:val="-11"/>
          <w:sz w:val="24"/>
          <w:lang w:val="en-US"/>
        </w:rPr>
        <w:t xml:space="preserve"> </w:t>
      </w:r>
      <w:r w:rsidRPr="000C3DF8">
        <w:rPr>
          <w:sz w:val="24"/>
          <w:lang w:val="en-US"/>
        </w:rPr>
        <w:t>including</w:t>
      </w:r>
      <w:r w:rsidRPr="000C3DF8">
        <w:rPr>
          <w:spacing w:val="-11"/>
          <w:sz w:val="24"/>
          <w:lang w:val="en-US"/>
        </w:rPr>
        <w:t xml:space="preserve"> </w:t>
      </w:r>
      <w:r w:rsidRPr="000C3DF8">
        <w:rPr>
          <w:sz w:val="24"/>
          <w:lang w:val="en-US"/>
        </w:rPr>
        <w:t>the names of proposed visited sites and the planned dates at which these visits will take place, type of activity, whether these visits include landing, (optionally) duration of landing</w:t>
      </w:r>
      <w:r w:rsidRPr="000C3DF8">
        <w:rPr>
          <w:spacing w:val="-6"/>
          <w:sz w:val="24"/>
          <w:lang w:val="en-US"/>
        </w:rPr>
        <w:t xml:space="preserve"> </w:t>
      </w:r>
      <w:r w:rsidRPr="000C3DF8">
        <w:rPr>
          <w:sz w:val="24"/>
          <w:lang w:val="en-US"/>
        </w:rPr>
        <w:t>and</w:t>
      </w:r>
      <w:r w:rsidRPr="000C3DF8">
        <w:rPr>
          <w:spacing w:val="-1"/>
          <w:sz w:val="24"/>
          <w:lang w:val="en-US"/>
        </w:rPr>
        <w:t xml:space="preserve"> </w:t>
      </w:r>
      <w:r w:rsidRPr="000C3DF8">
        <w:rPr>
          <w:sz w:val="24"/>
          <w:lang w:val="en-US"/>
        </w:rPr>
        <w:t>the</w:t>
      </w:r>
      <w:r w:rsidRPr="000C3DF8">
        <w:rPr>
          <w:spacing w:val="-6"/>
          <w:sz w:val="24"/>
          <w:lang w:val="en-US"/>
        </w:rPr>
        <w:t xml:space="preserve"> </w:t>
      </w:r>
      <w:r w:rsidRPr="000C3DF8">
        <w:rPr>
          <w:sz w:val="24"/>
          <w:lang w:val="en-US"/>
        </w:rPr>
        <w:t>number</w:t>
      </w:r>
      <w:r w:rsidRPr="000C3DF8">
        <w:rPr>
          <w:spacing w:val="-8"/>
          <w:sz w:val="24"/>
          <w:lang w:val="en-US"/>
        </w:rPr>
        <w:t xml:space="preserve"> </w:t>
      </w:r>
      <w:r w:rsidRPr="000C3DF8">
        <w:rPr>
          <w:sz w:val="24"/>
          <w:lang w:val="en-US"/>
        </w:rPr>
        <w:t>of</w:t>
      </w:r>
      <w:r w:rsidRPr="000C3DF8">
        <w:rPr>
          <w:spacing w:val="-2"/>
          <w:sz w:val="24"/>
          <w:lang w:val="en-US"/>
        </w:rPr>
        <w:t xml:space="preserve"> </w:t>
      </w:r>
      <w:r w:rsidRPr="000C3DF8">
        <w:rPr>
          <w:sz w:val="24"/>
          <w:lang w:val="en-US"/>
        </w:rPr>
        <w:t>visitors</w:t>
      </w:r>
      <w:r w:rsidRPr="000C3DF8">
        <w:rPr>
          <w:spacing w:val="-3"/>
          <w:sz w:val="24"/>
          <w:lang w:val="en-US"/>
        </w:rPr>
        <w:t xml:space="preserve"> </w:t>
      </w:r>
      <w:r w:rsidRPr="000C3DF8">
        <w:rPr>
          <w:sz w:val="24"/>
          <w:lang w:val="en-US"/>
        </w:rPr>
        <w:t>that</w:t>
      </w:r>
      <w:r w:rsidRPr="000C3DF8">
        <w:rPr>
          <w:spacing w:val="-2"/>
          <w:sz w:val="24"/>
          <w:lang w:val="en-US"/>
        </w:rPr>
        <w:t xml:space="preserve"> </w:t>
      </w:r>
      <w:r w:rsidRPr="000C3DF8">
        <w:rPr>
          <w:sz w:val="24"/>
          <w:lang w:val="en-US"/>
        </w:rPr>
        <w:t>participate</w:t>
      </w:r>
      <w:r w:rsidRPr="000C3DF8">
        <w:rPr>
          <w:spacing w:val="-11"/>
          <w:sz w:val="24"/>
          <w:lang w:val="en-US"/>
        </w:rPr>
        <w:t xml:space="preserve"> </w:t>
      </w:r>
      <w:r w:rsidRPr="000C3DF8">
        <w:rPr>
          <w:sz w:val="24"/>
          <w:lang w:val="en-US"/>
        </w:rPr>
        <w:t>in</w:t>
      </w:r>
      <w:r w:rsidRPr="000C3DF8">
        <w:rPr>
          <w:spacing w:val="-4"/>
          <w:sz w:val="24"/>
          <w:lang w:val="en-US"/>
        </w:rPr>
        <w:t xml:space="preserve"> </w:t>
      </w:r>
      <w:r w:rsidRPr="000C3DF8">
        <w:rPr>
          <w:sz w:val="24"/>
          <w:lang w:val="en-US"/>
        </w:rPr>
        <w:t>each</w:t>
      </w:r>
      <w:r w:rsidRPr="000C3DF8">
        <w:rPr>
          <w:spacing w:val="-3"/>
          <w:sz w:val="24"/>
          <w:lang w:val="en-US"/>
        </w:rPr>
        <w:t xml:space="preserve"> </w:t>
      </w:r>
      <w:r w:rsidRPr="000C3DF8">
        <w:rPr>
          <w:sz w:val="24"/>
          <w:lang w:val="en-US"/>
        </w:rPr>
        <w:t>of</w:t>
      </w:r>
      <w:r w:rsidRPr="000C3DF8">
        <w:rPr>
          <w:spacing w:val="-1"/>
          <w:sz w:val="24"/>
          <w:lang w:val="en-US"/>
        </w:rPr>
        <w:t xml:space="preserve"> </w:t>
      </w:r>
      <w:r w:rsidRPr="000C3DF8">
        <w:rPr>
          <w:sz w:val="24"/>
          <w:lang w:val="en-US"/>
        </w:rPr>
        <w:t>the</w:t>
      </w:r>
      <w:r w:rsidRPr="000C3DF8">
        <w:rPr>
          <w:spacing w:val="-1"/>
          <w:sz w:val="24"/>
          <w:lang w:val="en-US"/>
        </w:rPr>
        <w:t xml:space="preserve"> </w:t>
      </w:r>
      <w:r w:rsidRPr="000C3DF8">
        <w:rPr>
          <w:sz w:val="24"/>
          <w:lang w:val="en-US"/>
        </w:rPr>
        <w:t>specific</w:t>
      </w:r>
      <w:r w:rsidRPr="000C3DF8">
        <w:rPr>
          <w:spacing w:val="-6"/>
          <w:sz w:val="24"/>
          <w:lang w:val="en-US"/>
        </w:rPr>
        <w:t xml:space="preserve"> </w:t>
      </w:r>
      <w:r w:rsidRPr="000C3DF8">
        <w:rPr>
          <w:spacing w:val="-2"/>
          <w:sz w:val="24"/>
          <w:lang w:val="en-US"/>
        </w:rPr>
        <w:t>activities.</w:t>
      </w:r>
    </w:p>
    <w:p w14:paraId="7B04C621" w14:textId="77777777" w:rsidR="00582B31" w:rsidRPr="000C3DF8" w:rsidRDefault="00582B31" w:rsidP="00582B31">
      <w:pPr>
        <w:widowControl w:val="0"/>
        <w:autoSpaceDE w:val="0"/>
        <w:autoSpaceDN w:val="0"/>
        <w:spacing w:before="11"/>
        <w:rPr>
          <w:sz w:val="23"/>
          <w:lang w:val="en-US"/>
        </w:rPr>
      </w:pPr>
    </w:p>
    <w:p w14:paraId="0131D39B" w14:textId="77777777" w:rsidR="00582B31" w:rsidRPr="000C3DF8" w:rsidRDefault="00582B31" w:rsidP="00582B31">
      <w:pPr>
        <w:widowControl w:val="0"/>
        <w:numPr>
          <w:ilvl w:val="0"/>
          <w:numId w:val="27"/>
        </w:numPr>
        <w:tabs>
          <w:tab w:val="left" w:pos="413"/>
        </w:tabs>
        <w:autoSpaceDE w:val="0"/>
        <w:autoSpaceDN w:val="0"/>
        <w:spacing w:after="160" w:line="259" w:lineRule="auto"/>
        <w:ind w:left="412" w:hanging="279"/>
        <w:jc w:val="both"/>
        <w:rPr>
          <w:sz w:val="24"/>
        </w:rPr>
      </w:pPr>
      <w:r w:rsidRPr="000C3DF8">
        <w:rPr>
          <w:sz w:val="24"/>
        </w:rPr>
        <w:t>Land-based</w:t>
      </w:r>
      <w:r w:rsidRPr="000C3DF8">
        <w:rPr>
          <w:spacing w:val="-14"/>
          <w:sz w:val="24"/>
        </w:rPr>
        <w:t xml:space="preserve"> </w:t>
      </w:r>
      <w:r w:rsidRPr="000C3DF8">
        <w:rPr>
          <w:spacing w:val="-2"/>
          <w:sz w:val="24"/>
        </w:rPr>
        <w:t>Operations</w:t>
      </w:r>
    </w:p>
    <w:p w14:paraId="6F8F9F46" w14:textId="77777777" w:rsidR="00582B31" w:rsidRPr="000C3DF8" w:rsidRDefault="00582B31" w:rsidP="00582B31">
      <w:pPr>
        <w:widowControl w:val="0"/>
        <w:autoSpaceDE w:val="0"/>
        <w:autoSpaceDN w:val="0"/>
        <w:spacing w:before="4"/>
        <w:rPr>
          <w:lang w:val="en-US"/>
        </w:rPr>
      </w:pPr>
    </w:p>
    <w:p w14:paraId="73DE2296" w14:textId="77777777" w:rsidR="00582B31" w:rsidRPr="000C3DF8" w:rsidRDefault="00582B31" w:rsidP="00582B31">
      <w:pPr>
        <w:widowControl w:val="0"/>
        <w:autoSpaceDE w:val="0"/>
        <w:autoSpaceDN w:val="0"/>
        <w:ind w:left="134" w:right="238"/>
        <w:rPr>
          <w:sz w:val="24"/>
          <w:lang w:val="en-US"/>
        </w:rPr>
      </w:pPr>
      <w:r w:rsidRPr="000C3DF8">
        <w:rPr>
          <w:sz w:val="24"/>
          <w:lang w:val="en-US"/>
        </w:rPr>
        <w:t>Name of expedition, name of the operator, method of transportation to, from and within Antarctica, type of adventure/activity, location/s of activities and/or routes, dates</w:t>
      </w:r>
      <w:r w:rsidRPr="000C3DF8">
        <w:rPr>
          <w:spacing w:val="-8"/>
          <w:sz w:val="24"/>
          <w:lang w:val="en-US"/>
        </w:rPr>
        <w:t xml:space="preserve"> </w:t>
      </w:r>
      <w:r w:rsidRPr="000C3DF8">
        <w:rPr>
          <w:sz w:val="24"/>
          <w:lang w:val="en-US"/>
        </w:rPr>
        <w:t>of</w:t>
      </w:r>
      <w:r w:rsidRPr="000C3DF8">
        <w:rPr>
          <w:spacing w:val="-4"/>
          <w:sz w:val="24"/>
          <w:lang w:val="en-US"/>
        </w:rPr>
        <w:t xml:space="preserve"> </w:t>
      </w:r>
      <w:r w:rsidRPr="000C3DF8">
        <w:rPr>
          <w:sz w:val="24"/>
          <w:lang w:val="en-US"/>
        </w:rPr>
        <w:t>expedition,</w:t>
      </w:r>
      <w:r w:rsidRPr="000C3DF8">
        <w:rPr>
          <w:spacing w:val="-11"/>
          <w:sz w:val="24"/>
          <w:lang w:val="en-US"/>
        </w:rPr>
        <w:t xml:space="preserve"> </w:t>
      </w:r>
      <w:r w:rsidRPr="000C3DF8">
        <w:rPr>
          <w:sz w:val="24"/>
          <w:lang w:val="en-US"/>
        </w:rPr>
        <w:t>number</w:t>
      </w:r>
      <w:r w:rsidRPr="000C3DF8">
        <w:rPr>
          <w:spacing w:val="-9"/>
          <w:sz w:val="24"/>
          <w:lang w:val="en-US"/>
        </w:rPr>
        <w:t xml:space="preserve"> </w:t>
      </w:r>
      <w:r w:rsidRPr="000C3DF8">
        <w:rPr>
          <w:sz w:val="24"/>
          <w:lang w:val="en-US"/>
        </w:rPr>
        <w:t>of</w:t>
      </w:r>
      <w:r w:rsidRPr="000C3DF8">
        <w:rPr>
          <w:spacing w:val="-4"/>
          <w:sz w:val="24"/>
          <w:lang w:val="en-US"/>
        </w:rPr>
        <w:t xml:space="preserve"> </w:t>
      </w:r>
      <w:r w:rsidRPr="000C3DF8">
        <w:rPr>
          <w:sz w:val="24"/>
          <w:lang w:val="en-US"/>
        </w:rPr>
        <w:t>personnel</w:t>
      </w:r>
      <w:r w:rsidRPr="000C3DF8">
        <w:rPr>
          <w:spacing w:val="-12"/>
          <w:sz w:val="24"/>
          <w:lang w:val="en-US"/>
        </w:rPr>
        <w:t xml:space="preserve"> </w:t>
      </w:r>
      <w:r w:rsidRPr="000C3DF8">
        <w:rPr>
          <w:sz w:val="24"/>
          <w:lang w:val="en-US"/>
        </w:rPr>
        <w:t>involved,</w:t>
      </w:r>
      <w:r w:rsidRPr="000C3DF8">
        <w:rPr>
          <w:spacing w:val="-11"/>
          <w:sz w:val="24"/>
          <w:lang w:val="en-US"/>
        </w:rPr>
        <w:t xml:space="preserve"> </w:t>
      </w:r>
      <w:r w:rsidRPr="000C3DF8">
        <w:rPr>
          <w:sz w:val="24"/>
          <w:lang w:val="en-US"/>
        </w:rPr>
        <w:t>contact</w:t>
      </w:r>
      <w:r w:rsidRPr="000C3DF8">
        <w:rPr>
          <w:spacing w:val="-10"/>
          <w:sz w:val="24"/>
          <w:lang w:val="en-US"/>
        </w:rPr>
        <w:t xml:space="preserve"> </w:t>
      </w:r>
      <w:r w:rsidRPr="000C3DF8">
        <w:rPr>
          <w:sz w:val="24"/>
          <w:lang w:val="en-US"/>
        </w:rPr>
        <w:t>address,</w:t>
      </w:r>
      <w:r w:rsidRPr="000C3DF8">
        <w:rPr>
          <w:spacing w:val="-6"/>
          <w:sz w:val="24"/>
          <w:lang w:val="en-US"/>
        </w:rPr>
        <w:t xml:space="preserve"> </w:t>
      </w:r>
      <w:r w:rsidRPr="000C3DF8">
        <w:rPr>
          <w:sz w:val="24"/>
          <w:lang w:val="en-US"/>
        </w:rPr>
        <w:t>web-site</w:t>
      </w:r>
      <w:r w:rsidRPr="000C3DF8">
        <w:rPr>
          <w:spacing w:val="-9"/>
          <w:sz w:val="24"/>
          <w:lang w:val="en-US"/>
        </w:rPr>
        <w:t xml:space="preserve"> </w:t>
      </w:r>
      <w:r w:rsidRPr="000C3DF8">
        <w:rPr>
          <w:sz w:val="24"/>
          <w:lang w:val="en-US"/>
        </w:rPr>
        <w:t>address.</w:t>
      </w:r>
    </w:p>
    <w:p w14:paraId="2BE1B7EC" w14:textId="77777777" w:rsidR="00582B31" w:rsidRPr="000C3DF8" w:rsidRDefault="00582B31" w:rsidP="00582B31">
      <w:pPr>
        <w:widowControl w:val="0"/>
        <w:autoSpaceDE w:val="0"/>
        <w:autoSpaceDN w:val="0"/>
        <w:spacing w:before="2"/>
        <w:rPr>
          <w:sz w:val="24"/>
          <w:lang w:val="en-US"/>
        </w:rPr>
      </w:pPr>
    </w:p>
    <w:p w14:paraId="0D59B413" w14:textId="77777777" w:rsidR="00582B31" w:rsidRPr="000C3DF8" w:rsidRDefault="00582B31" w:rsidP="00582B31">
      <w:pPr>
        <w:widowControl w:val="0"/>
        <w:numPr>
          <w:ilvl w:val="0"/>
          <w:numId w:val="27"/>
        </w:numPr>
        <w:tabs>
          <w:tab w:val="left" w:pos="413"/>
        </w:tabs>
        <w:autoSpaceDE w:val="0"/>
        <w:autoSpaceDN w:val="0"/>
        <w:spacing w:after="160" w:line="259" w:lineRule="auto"/>
        <w:ind w:left="412" w:hanging="279"/>
        <w:jc w:val="both"/>
        <w:rPr>
          <w:sz w:val="24"/>
        </w:rPr>
      </w:pPr>
      <w:r w:rsidRPr="000C3DF8">
        <w:rPr>
          <w:sz w:val="24"/>
        </w:rPr>
        <w:t>Aircraft</w:t>
      </w:r>
      <w:r w:rsidRPr="000C3DF8">
        <w:rPr>
          <w:spacing w:val="-13"/>
          <w:sz w:val="24"/>
        </w:rPr>
        <w:t xml:space="preserve"> </w:t>
      </w:r>
      <w:r w:rsidRPr="000C3DF8">
        <w:rPr>
          <w:spacing w:val="-2"/>
          <w:sz w:val="24"/>
        </w:rPr>
        <w:t>Activities</w:t>
      </w:r>
    </w:p>
    <w:p w14:paraId="455E007D" w14:textId="77777777" w:rsidR="00582B31" w:rsidRPr="000C3DF8" w:rsidRDefault="00582B31" w:rsidP="00582B31">
      <w:pPr>
        <w:widowControl w:val="0"/>
        <w:autoSpaceDE w:val="0"/>
        <w:autoSpaceDN w:val="0"/>
        <w:ind w:left="134" w:right="845"/>
        <w:jc w:val="both"/>
        <w:rPr>
          <w:sz w:val="24"/>
          <w:lang w:val="en-US"/>
        </w:rPr>
      </w:pPr>
      <w:r w:rsidRPr="000C3DF8">
        <w:rPr>
          <w:sz w:val="24"/>
          <w:lang w:val="en-US"/>
        </w:rPr>
        <w:t>Name</w:t>
      </w:r>
      <w:r w:rsidRPr="000C3DF8">
        <w:rPr>
          <w:spacing w:val="-8"/>
          <w:sz w:val="24"/>
          <w:lang w:val="en-US"/>
        </w:rPr>
        <w:t xml:space="preserve"> </w:t>
      </w:r>
      <w:r w:rsidRPr="000C3DF8">
        <w:rPr>
          <w:sz w:val="24"/>
          <w:lang w:val="en-US"/>
        </w:rPr>
        <w:t>of</w:t>
      </w:r>
      <w:r w:rsidRPr="000C3DF8">
        <w:rPr>
          <w:spacing w:val="-3"/>
          <w:sz w:val="24"/>
          <w:lang w:val="en-US"/>
        </w:rPr>
        <w:t xml:space="preserve"> </w:t>
      </w:r>
      <w:r w:rsidRPr="000C3DF8">
        <w:rPr>
          <w:sz w:val="24"/>
          <w:lang w:val="en-US"/>
        </w:rPr>
        <w:t>operator,</w:t>
      </w:r>
      <w:r w:rsidRPr="000C3DF8">
        <w:rPr>
          <w:spacing w:val="-5"/>
          <w:sz w:val="24"/>
          <w:lang w:val="en-US"/>
        </w:rPr>
        <w:t xml:space="preserve"> </w:t>
      </w:r>
      <w:r w:rsidRPr="000C3DF8">
        <w:rPr>
          <w:sz w:val="24"/>
          <w:lang w:val="en-US"/>
        </w:rPr>
        <w:t>type</w:t>
      </w:r>
      <w:r w:rsidRPr="000C3DF8">
        <w:rPr>
          <w:spacing w:val="-8"/>
          <w:sz w:val="24"/>
          <w:lang w:val="en-US"/>
        </w:rPr>
        <w:t xml:space="preserve"> </w:t>
      </w:r>
      <w:r w:rsidRPr="000C3DF8">
        <w:rPr>
          <w:sz w:val="24"/>
          <w:lang w:val="en-US"/>
        </w:rPr>
        <w:t>of</w:t>
      </w:r>
      <w:r w:rsidRPr="000C3DF8">
        <w:rPr>
          <w:spacing w:val="-3"/>
          <w:sz w:val="24"/>
          <w:lang w:val="en-US"/>
        </w:rPr>
        <w:t xml:space="preserve"> </w:t>
      </w:r>
      <w:r w:rsidRPr="000C3DF8">
        <w:rPr>
          <w:sz w:val="24"/>
          <w:lang w:val="en-US"/>
        </w:rPr>
        <w:t>aircraft,</w:t>
      </w:r>
      <w:r w:rsidRPr="000C3DF8">
        <w:rPr>
          <w:spacing w:val="-7"/>
          <w:sz w:val="24"/>
          <w:lang w:val="en-US"/>
        </w:rPr>
        <w:t xml:space="preserve"> </w:t>
      </w:r>
      <w:r w:rsidRPr="000C3DF8">
        <w:rPr>
          <w:sz w:val="24"/>
          <w:lang w:val="en-US"/>
        </w:rPr>
        <w:t>number</w:t>
      </w:r>
      <w:r w:rsidRPr="000C3DF8">
        <w:rPr>
          <w:spacing w:val="-8"/>
          <w:sz w:val="24"/>
          <w:lang w:val="en-US"/>
        </w:rPr>
        <w:t xml:space="preserve"> </w:t>
      </w:r>
      <w:r w:rsidRPr="000C3DF8">
        <w:rPr>
          <w:sz w:val="24"/>
          <w:lang w:val="en-US"/>
        </w:rPr>
        <w:t>of</w:t>
      </w:r>
      <w:r w:rsidRPr="000C3DF8">
        <w:rPr>
          <w:spacing w:val="-3"/>
          <w:sz w:val="24"/>
          <w:lang w:val="en-US"/>
        </w:rPr>
        <w:t xml:space="preserve"> </w:t>
      </w:r>
      <w:r w:rsidRPr="000C3DF8">
        <w:rPr>
          <w:sz w:val="24"/>
          <w:lang w:val="en-US"/>
        </w:rPr>
        <w:t>flights,</w:t>
      </w:r>
      <w:r w:rsidRPr="000C3DF8">
        <w:rPr>
          <w:spacing w:val="-7"/>
          <w:sz w:val="24"/>
          <w:lang w:val="en-US"/>
        </w:rPr>
        <w:t xml:space="preserve"> </w:t>
      </w:r>
      <w:r w:rsidRPr="000C3DF8">
        <w:rPr>
          <w:sz w:val="24"/>
          <w:lang w:val="en-US"/>
        </w:rPr>
        <w:t>period</w:t>
      </w:r>
      <w:r w:rsidRPr="000C3DF8">
        <w:rPr>
          <w:spacing w:val="-7"/>
          <w:sz w:val="24"/>
          <w:lang w:val="en-US"/>
        </w:rPr>
        <w:t xml:space="preserve"> </w:t>
      </w:r>
      <w:r w:rsidRPr="000C3DF8">
        <w:rPr>
          <w:sz w:val="24"/>
          <w:lang w:val="en-US"/>
        </w:rPr>
        <w:t>of</w:t>
      </w:r>
      <w:r w:rsidRPr="000C3DF8">
        <w:rPr>
          <w:spacing w:val="-3"/>
          <w:sz w:val="24"/>
          <w:lang w:val="en-US"/>
        </w:rPr>
        <w:t xml:space="preserve"> </w:t>
      </w:r>
      <w:r w:rsidRPr="000C3DF8">
        <w:rPr>
          <w:sz w:val="24"/>
          <w:lang w:val="en-US"/>
        </w:rPr>
        <w:t>flights,</w:t>
      </w:r>
      <w:r w:rsidRPr="000C3DF8">
        <w:rPr>
          <w:spacing w:val="-7"/>
          <w:sz w:val="24"/>
          <w:lang w:val="en-US"/>
        </w:rPr>
        <w:t xml:space="preserve"> </w:t>
      </w:r>
      <w:r w:rsidRPr="000C3DF8">
        <w:rPr>
          <w:sz w:val="24"/>
          <w:lang w:val="en-US"/>
        </w:rPr>
        <w:t>departure date</w:t>
      </w:r>
      <w:r w:rsidRPr="000C3DF8">
        <w:rPr>
          <w:spacing w:val="-5"/>
          <w:sz w:val="24"/>
          <w:lang w:val="en-US"/>
        </w:rPr>
        <w:t xml:space="preserve"> </w:t>
      </w:r>
      <w:r w:rsidRPr="000C3DF8">
        <w:rPr>
          <w:sz w:val="24"/>
          <w:lang w:val="en-US"/>
        </w:rPr>
        <w:t>per</w:t>
      </w:r>
      <w:r w:rsidRPr="000C3DF8">
        <w:rPr>
          <w:spacing w:val="-3"/>
          <w:sz w:val="24"/>
          <w:lang w:val="en-US"/>
        </w:rPr>
        <w:t xml:space="preserve"> </w:t>
      </w:r>
      <w:r w:rsidRPr="000C3DF8">
        <w:rPr>
          <w:sz w:val="24"/>
          <w:lang w:val="en-US"/>
        </w:rPr>
        <w:t>flight, departure</w:t>
      </w:r>
      <w:r w:rsidRPr="000C3DF8">
        <w:rPr>
          <w:spacing w:val="-5"/>
          <w:sz w:val="24"/>
          <w:lang w:val="en-US"/>
        </w:rPr>
        <w:t xml:space="preserve"> </w:t>
      </w:r>
      <w:r w:rsidRPr="000C3DF8">
        <w:rPr>
          <w:sz w:val="24"/>
          <w:lang w:val="en-US"/>
        </w:rPr>
        <w:t>and arrival</w:t>
      </w:r>
      <w:r w:rsidRPr="000C3DF8">
        <w:rPr>
          <w:spacing w:val="-4"/>
          <w:sz w:val="24"/>
          <w:lang w:val="en-US"/>
        </w:rPr>
        <w:t xml:space="preserve"> </w:t>
      </w:r>
      <w:r w:rsidRPr="000C3DF8">
        <w:rPr>
          <w:sz w:val="24"/>
          <w:lang w:val="en-US"/>
        </w:rPr>
        <w:t>location</w:t>
      </w:r>
      <w:r w:rsidRPr="000C3DF8">
        <w:rPr>
          <w:spacing w:val="-4"/>
          <w:sz w:val="24"/>
          <w:lang w:val="en-US"/>
        </w:rPr>
        <w:t xml:space="preserve"> </w:t>
      </w:r>
      <w:r w:rsidRPr="000C3DF8">
        <w:rPr>
          <w:sz w:val="24"/>
          <w:lang w:val="en-US"/>
        </w:rPr>
        <w:t>per</w:t>
      </w:r>
      <w:r w:rsidRPr="000C3DF8">
        <w:rPr>
          <w:spacing w:val="-3"/>
          <w:sz w:val="24"/>
          <w:lang w:val="en-US"/>
        </w:rPr>
        <w:t xml:space="preserve"> </w:t>
      </w:r>
      <w:r w:rsidRPr="000C3DF8">
        <w:rPr>
          <w:sz w:val="24"/>
          <w:lang w:val="en-US"/>
        </w:rPr>
        <w:t>flight,</w:t>
      </w:r>
      <w:r w:rsidRPr="000C3DF8">
        <w:rPr>
          <w:spacing w:val="-4"/>
          <w:sz w:val="24"/>
          <w:lang w:val="en-US"/>
        </w:rPr>
        <w:t xml:space="preserve"> </w:t>
      </w:r>
      <w:r w:rsidRPr="000C3DF8">
        <w:rPr>
          <w:sz w:val="24"/>
          <w:lang w:val="en-US"/>
        </w:rPr>
        <w:t>route</w:t>
      </w:r>
      <w:r w:rsidRPr="000C3DF8">
        <w:rPr>
          <w:spacing w:val="-5"/>
          <w:sz w:val="24"/>
          <w:lang w:val="en-US"/>
        </w:rPr>
        <w:t xml:space="preserve"> </w:t>
      </w:r>
      <w:r w:rsidRPr="000C3DF8">
        <w:rPr>
          <w:sz w:val="24"/>
          <w:lang w:val="en-US"/>
        </w:rPr>
        <w:t>per</w:t>
      </w:r>
      <w:r w:rsidRPr="000C3DF8">
        <w:rPr>
          <w:spacing w:val="-3"/>
          <w:sz w:val="24"/>
          <w:lang w:val="en-US"/>
        </w:rPr>
        <w:t xml:space="preserve"> </w:t>
      </w:r>
      <w:r w:rsidRPr="000C3DF8">
        <w:rPr>
          <w:sz w:val="24"/>
          <w:lang w:val="en-US"/>
        </w:rPr>
        <w:t>flight,</w:t>
      </w:r>
      <w:r w:rsidRPr="000C3DF8">
        <w:rPr>
          <w:spacing w:val="-4"/>
          <w:sz w:val="24"/>
          <w:lang w:val="en-US"/>
        </w:rPr>
        <w:t xml:space="preserve"> </w:t>
      </w:r>
      <w:r w:rsidRPr="000C3DF8">
        <w:rPr>
          <w:sz w:val="24"/>
          <w:lang w:val="en-US"/>
        </w:rPr>
        <w:t>purpose per flight, and number of passengers.</w:t>
      </w:r>
    </w:p>
    <w:p w14:paraId="42458F1B" w14:textId="77777777" w:rsidR="00582B31" w:rsidRPr="000C3DF8" w:rsidRDefault="00582B31" w:rsidP="00582B31">
      <w:pPr>
        <w:widowControl w:val="0"/>
        <w:autoSpaceDE w:val="0"/>
        <w:autoSpaceDN w:val="0"/>
        <w:spacing w:before="9"/>
        <w:rPr>
          <w:sz w:val="23"/>
          <w:lang w:val="en-US"/>
        </w:rPr>
      </w:pPr>
    </w:p>
    <w:p w14:paraId="018FD488" w14:textId="77777777" w:rsidR="00582B31" w:rsidRPr="000C3DF8" w:rsidRDefault="00582B31" w:rsidP="00582B31">
      <w:pPr>
        <w:widowControl w:val="0"/>
        <w:numPr>
          <w:ilvl w:val="0"/>
          <w:numId w:val="27"/>
        </w:numPr>
        <w:tabs>
          <w:tab w:val="left" w:pos="428"/>
        </w:tabs>
        <w:autoSpaceDE w:val="0"/>
        <w:autoSpaceDN w:val="0"/>
        <w:spacing w:before="1" w:after="160" w:line="259" w:lineRule="auto"/>
        <w:ind w:hanging="294"/>
        <w:rPr>
          <w:sz w:val="24"/>
        </w:rPr>
      </w:pPr>
      <w:r w:rsidRPr="000C3DF8">
        <w:rPr>
          <w:sz w:val="24"/>
        </w:rPr>
        <w:t>Denial</w:t>
      </w:r>
      <w:r w:rsidRPr="000C3DF8">
        <w:rPr>
          <w:spacing w:val="-7"/>
          <w:sz w:val="24"/>
        </w:rPr>
        <w:t xml:space="preserve"> </w:t>
      </w:r>
      <w:r w:rsidRPr="000C3DF8">
        <w:rPr>
          <w:sz w:val="24"/>
        </w:rPr>
        <w:t>of</w:t>
      </w:r>
      <w:r w:rsidRPr="000C3DF8">
        <w:rPr>
          <w:spacing w:val="-2"/>
          <w:sz w:val="24"/>
        </w:rPr>
        <w:t xml:space="preserve"> Authorizations</w:t>
      </w:r>
    </w:p>
    <w:p w14:paraId="05D91118" w14:textId="77777777" w:rsidR="00582B31" w:rsidRPr="000C3DF8" w:rsidRDefault="00582B31" w:rsidP="00582B31">
      <w:pPr>
        <w:widowControl w:val="0"/>
        <w:autoSpaceDE w:val="0"/>
        <w:autoSpaceDN w:val="0"/>
        <w:ind w:left="134"/>
        <w:rPr>
          <w:sz w:val="24"/>
          <w:lang w:val="en-US"/>
        </w:rPr>
      </w:pPr>
      <w:r w:rsidRPr="000C3DF8">
        <w:rPr>
          <w:sz w:val="24"/>
          <w:lang w:val="en-US"/>
        </w:rPr>
        <w:t>Name</w:t>
      </w:r>
      <w:r w:rsidRPr="000C3DF8">
        <w:rPr>
          <w:spacing w:val="-9"/>
          <w:sz w:val="24"/>
          <w:lang w:val="en-US"/>
        </w:rPr>
        <w:t xml:space="preserve"> </w:t>
      </w:r>
      <w:r w:rsidRPr="000C3DF8">
        <w:rPr>
          <w:sz w:val="24"/>
          <w:lang w:val="en-US"/>
        </w:rPr>
        <w:t>of</w:t>
      </w:r>
      <w:r w:rsidRPr="000C3DF8">
        <w:rPr>
          <w:spacing w:val="-2"/>
          <w:sz w:val="24"/>
          <w:lang w:val="en-US"/>
        </w:rPr>
        <w:t xml:space="preserve"> </w:t>
      </w:r>
      <w:r w:rsidRPr="000C3DF8">
        <w:rPr>
          <w:sz w:val="24"/>
          <w:lang w:val="en-US"/>
        </w:rPr>
        <w:t>vessel</w:t>
      </w:r>
      <w:r w:rsidRPr="000C3DF8">
        <w:rPr>
          <w:spacing w:val="-3"/>
          <w:sz w:val="24"/>
          <w:lang w:val="en-US"/>
        </w:rPr>
        <w:t xml:space="preserve"> </w:t>
      </w:r>
      <w:r w:rsidRPr="000C3DF8">
        <w:rPr>
          <w:sz w:val="24"/>
          <w:lang w:val="en-US"/>
        </w:rPr>
        <w:t>and/or</w:t>
      </w:r>
      <w:r w:rsidRPr="000C3DF8">
        <w:rPr>
          <w:spacing w:val="-5"/>
          <w:sz w:val="24"/>
          <w:lang w:val="en-US"/>
        </w:rPr>
        <w:t xml:space="preserve"> </w:t>
      </w:r>
      <w:r w:rsidRPr="000C3DF8">
        <w:rPr>
          <w:sz w:val="24"/>
          <w:lang w:val="en-US"/>
        </w:rPr>
        <w:t>expedition,</w:t>
      </w:r>
      <w:r w:rsidRPr="000C3DF8">
        <w:rPr>
          <w:spacing w:val="-9"/>
          <w:sz w:val="24"/>
          <w:lang w:val="en-US"/>
        </w:rPr>
        <w:t xml:space="preserve"> </w:t>
      </w:r>
      <w:r w:rsidRPr="000C3DF8">
        <w:rPr>
          <w:sz w:val="24"/>
          <w:lang w:val="en-US"/>
        </w:rPr>
        <w:t>name</w:t>
      </w:r>
      <w:r w:rsidRPr="000C3DF8">
        <w:rPr>
          <w:spacing w:val="-7"/>
          <w:sz w:val="24"/>
          <w:lang w:val="en-US"/>
        </w:rPr>
        <w:t xml:space="preserve"> </w:t>
      </w:r>
      <w:r w:rsidRPr="000C3DF8">
        <w:rPr>
          <w:sz w:val="24"/>
          <w:lang w:val="en-US"/>
        </w:rPr>
        <w:t>of</w:t>
      </w:r>
      <w:r w:rsidRPr="000C3DF8">
        <w:rPr>
          <w:spacing w:val="-2"/>
          <w:sz w:val="24"/>
          <w:lang w:val="en-US"/>
        </w:rPr>
        <w:t xml:space="preserve"> </w:t>
      </w:r>
      <w:r w:rsidRPr="000C3DF8">
        <w:rPr>
          <w:sz w:val="24"/>
          <w:lang w:val="en-US"/>
        </w:rPr>
        <w:t>operator,</w:t>
      </w:r>
      <w:r w:rsidRPr="000C3DF8">
        <w:rPr>
          <w:spacing w:val="-6"/>
          <w:sz w:val="24"/>
          <w:lang w:val="en-US"/>
        </w:rPr>
        <w:t xml:space="preserve"> </w:t>
      </w:r>
      <w:r w:rsidRPr="000C3DF8">
        <w:rPr>
          <w:sz w:val="24"/>
          <w:lang w:val="en-US"/>
        </w:rPr>
        <w:t>date,</w:t>
      </w:r>
      <w:r w:rsidRPr="000C3DF8">
        <w:rPr>
          <w:spacing w:val="-6"/>
          <w:sz w:val="24"/>
          <w:lang w:val="en-US"/>
        </w:rPr>
        <w:t xml:space="preserve"> </w:t>
      </w:r>
      <w:r w:rsidRPr="000C3DF8">
        <w:rPr>
          <w:sz w:val="24"/>
          <w:lang w:val="en-US"/>
        </w:rPr>
        <w:t>reason</w:t>
      </w:r>
      <w:r w:rsidRPr="000C3DF8">
        <w:rPr>
          <w:spacing w:val="-4"/>
          <w:sz w:val="24"/>
          <w:lang w:val="en-US"/>
        </w:rPr>
        <w:t xml:space="preserve"> </w:t>
      </w:r>
      <w:r w:rsidRPr="000C3DF8">
        <w:rPr>
          <w:sz w:val="24"/>
          <w:lang w:val="en-US"/>
        </w:rPr>
        <w:t>for</w:t>
      </w:r>
      <w:r w:rsidRPr="000C3DF8">
        <w:rPr>
          <w:spacing w:val="-1"/>
          <w:sz w:val="24"/>
          <w:lang w:val="en-US"/>
        </w:rPr>
        <w:t xml:space="preserve"> </w:t>
      </w:r>
      <w:r w:rsidRPr="000C3DF8">
        <w:rPr>
          <w:spacing w:val="-2"/>
          <w:sz w:val="24"/>
          <w:lang w:val="en-US"/>
        </w:rPr>
        <w:t>denial.</w:t>
      </w:r>
    </w:p>
    <w:p w14:paraId="73717539" w14:textId="77777777" w:rsidR="00582B31" w:rsidRPr="000C3DF8" w:rsidRDefault="00582B31" w:rsidP="00582B31">
      <w:pPr>
        <w:widowControl w:val="0"/>
        <w:autoSpaceDE w:val="0"/>
        <w:autoSpaceDN w:val="0"/>
        <w:spacing w:before="11"/>
        <w:rPr>
          <w:sz w:val="23"/>
          <w:lang w:val="en-US"/>
        </w:rPr>
      </w:pPr>
    </w:p>
    <w:p w14:paraId="62AAF72F" w14:textId="77777777" w:rsidR="00582B31" w:rsidRPr="000C3DF8" w:rsidRDefault="00582B31" w:rsidP="00582B31">
      <w:pPr>
        <w:widowControl w:val="0"/>
        <w:numPr>
          <w:ilvl w:val="1"/>
          <w:numId w:val="30"/>
        </w:numPr>
        <w:tabs>
          <w:tab w:val="left" w:pos="495"/>
        </w:tabs>
        <w:autoSpaceDE w:val="0"/>
        <w:autoSpaceDN w:val="0"/>
        <w:spacing w:after="160" w:line="259" w:lineRule="auto"/>
        <w:ind w:hanging="361"/>
        <w:rPr>
          <w:sz w:val="24"/>
        </w:rPr>
      </w:pPr>
      <w:r w:rsidRPr="000C3DF8">
        <w:rPr>
          <w:sz w:val="24"/>
        </w:rPr>
        <w:t>Visits</w:t>
      </w:r>
      <w:r w:rsidRPr="000C3DF8">
        <w:rPr>
          <w:spacing w:val="-7"/>
          <w:sz w:val="24"/>
        </w:rPr>
        <w:t xml:space="preserve"> </w:t>
      </w:r>
      <w:r w:rsidRPr="000C3DF8">
        <w:rPr>
          <w:sz w:val="24"/>
        </w:rPr>
        <w:t>to</w:t>
      </w:r>
      <w:r w:rsidRPr="000C3DF8">
        <w:rPr>
          <w:spacing w:val="-7"/>
          <w:sz w:val="24"/>
        </w:rPr>
        <w:t xml:space="preserve"> </w:t>
      </w:r>
      <w:r w:rsidRPr="000C3DF8">
        <w:rPr>
          <w:sz w:val="24"/>
        </w:rPr>
        <w:t>Protected</w:t>
      </w:r>
      <w:r w:rsidRPr="000C3DF8">
        <w:rPr>
          <w:spacing w:val="-6"/>
          <w:sz w:val="24"/>
        </w:rPr>
        <w:t xml:space="preserve"> </w:t>
      </w:r>
      <w:r w:rsidRPr="000C3DF8">
        <w:rPr>
          <w:spacing w:val="-4"/>
          <w:sz w:val="24"/>
        </w:rPr>
        <w:t>Areas</w:t>
      </w:r>
    </w:p>
    <w:p w14:paraId="53D9C12E" w14:textId="77777777" w:rsidR="00582B31" w:rsidRPr="000C3DF8" w:rsidRDefault="00582B31" w:rsidP="00582B31">
      <w:pPr>
        <w:widowControl w:val="0"/>
        <w:autoSpaceDE w:val="0"/>
        <w:autoSpaceDN w:val="0"/>
        <w:ind w:left="134" w:right="238"/>
        <w:rPr>
          <w:sz w:val="24"/>
          <w:lang w:val="en-US"/>
        </w:rPr>
      </w:pPr>
      <w:r w:rsidRPr="000C3DF8">
        <w:rPr>
          <w:sz w:val="24"/>
          <w:lang w:val="en-US"/>
        </w:rPr>
        <w:t>Name</w:t>
      </w:r>
      <w:r w:rsidRPr="000C3DF8">
        <w:rPr>
          <w:spacing w:val="-7"/>
          <w:sz w:val="24"/>
          <w:lang w:val="en-US"/>
        </w:rPr>
        <w:t xml:space="preserve"> </w:t>
      </w:r>
      <w:r w:rsidRPr="000C3DF8">
        <w:rPr>
          <w:sz w:val="24"/>
          <w:lang w:val="en-US"/>
        </w:rPr>
        <w:t>and</w:t>
      </w:r>
      <w:r w:rsidRPr="000C3DF8">
        <w:rPr>
          <w:spacing w:val="-4"/>
          <w:sz w:val="24"/>
          <w:lang w:val="en-US"/>
        </w:rPr>
        <w:t xml:space="preserve"> </w:t>
      </w:r>
      <w:r w:rsidRPr="000C3DF8">
        <w:rPr>
          <w:sz w:val="24"/>
          <w:lang w:val="en-US"/>
        </w:rPr>
        <w:t>number</w:t>
      </w:r>
      <w:r w:rsidRPr="000C3DF8">
        <w:rPr>
          <w:spacing w:val="-8"/>
          <w:sz w:val="24"/>
          <w:lang w:val="en-US"/>
        </w:rPr>
        <w:t xml:space="preserve"> </w:t>
      </w:r>
      <w:r w:rsidRPr="000C3DF8">
        <w:rPr>
          <w:sz w:val="24"/>
          <w:lang w:val="en-US"/>
        </w:rPr>
        <w:t>of</w:t>
      </w:r>
      <w:r w:rsidRPr="000C3DF8">
        <w:rPr>
          <w:spacing w:val="-4"/>
          <w:sz w:val="24"/>
          <w:lang w:val="en-US"/>
        </w:rPr>
        <w:t xml:space="preserve"> </w:t>
      </w:r>
      <w:r w:rsidRPr="000C3DF8">
        <w:rPr>
          <w:sz w:val="24"/>
          <w:lang w:val="en-US"/>
        </w:rPr>
        <w:t>protected</w:t>
      </w:r>
      <w:r w:rsidRPr="000C3DF8">
        <w:rPr>
          <w:spacing w:val="-7"/>
          <w:sz w:val="24"/>
          <w:lang w:val="en-US"/>
        </w:rPr>
        <w:t xml:space="preserve"> </w:t>
      </w:r>
      <w:proofErr w:type="gramStart"/>
      <w:r w:rsidRPr="000C3DF8">
        <w:rPr>
          <w:sz w:val="24"/>
          <w:lang w:val="en-US"/>
        </w:rPr>
        <w:t>area</w:t>
      </w:r>
      <w:proofErr w:type="gramEnd"/>
      <w:r w:rsidRPr="000C3DF8">
        <w:rPr>
          <w:sz w:val="24"/>
          <w:lang w:val="en-US"/>
        </w:rPr>
        <w:t>,</w:t>
      </w:r>
      <w:r w:rsidRPr="000C3DF8">
        <w:rPr>
          <w:spacing w:val="-6"/>
          <w:sz w:val="24"/>
          <w:lang w:val="en-US"/>
        </w:rPr>
        <w:t xml:space="preserve"> </w:t>
      </w:r>
      <w:r w:rsidRPr="000C3DF8">
        <w:rPr>
          <w:sz w:val="24"/>
          <w:lang w:val="en-US"/>
        </w:rPr>
        <w:t>number</w:t>
      </w:r>
      <w:r w:rsidRPr="000C3DF8">
        <w:rPr>
          <w:spacing w:val="-10"/>
          <w:sz w:val="24"/>
          <w:lang w:val="en-US"/>
        </w:rPr>
        <w:t xml:space="preserve"> </w:t>
      </w:r>
      <w:r w:rsidRPr="000C3DF8">
        <w:rPr>
          <w:sz w:val="24"/>
          <w:lang w:val="en-US"/>
        </w:rPr>
        <w:t>of</w:t>
      </w:r>
      <w:r w:rsidRPr="000C3DF8">
        <w:rPr>
          <w:spacing w:val="-4"/>
          <w:sz w:val="24"/>
          <w:lang w:val="en-US"/>
        </w:rPr>
        <w:t xml:space="preserve"> </w:t>
      </w:r>
      <w:r w:rsidRPr="000C3DF8">
        <w:rPr>
          <w:sz w:val="24"/>
          <w:lang w:val="en-US"/>
        </w:rPr>
        <w:t>people</w:t>
      </w:r>
      <w:r w:rsidRPr="000C3DF8">
        <w:rPr>
          <w:spacing w:val="-11"/>
          <w:sz w:val="24"/>
          <w:lang w:val="en-US"/>
        </w:rPr>
        <w:t xml:space="preserve"> </w:t>
      </w:r>
      <w:r w:rsidRPr="000C3DF8">
        <w:rPr>
          <w:sz w:val="24"/>
          <w:lang w:val="en-US"/>
        </w:rPr>
        <w:t>permitted</w:t>
      </w:r>
      <w:r w:rsidRPr="000C3DF8">
        <w:rPr>
          <w:spacing w:val="-10"/>
          <w:sz w:val="24"/>
          <w:lang w:val="en-US"/>
        </w:rPr>
        <w:t xml:space="preserve"> </w:t>
      </w:r>
      <w:r w:rsidRPr="000C3DF8">
        <w:rPr>
          <w:sz w:val="24"/>
          <w:lang w:val="en-US"/>
        </w:rPr>
        <w:t>to</w:t>
      </w:r>
      <w:r w:rsidRPr="000C3DF8">
        <w:rPr>
          <w:spacing w:val="-3"/>
          <w:sz w:val="24"/>
          <w:lang w:val="en-US"/>
        </w:rPr>
        <w:t xml:space="preserve"> </w:t>
      </w:r>
      <w:r w:rsidRPr="000C3DF8">
        <w:rPr>
          <w:sz w:val="24"/>
          <w:lang w:val="en-US"/>
        </w:rPr>
        <w:t>visit,</w:t>
      </w:r>
      <w:r w:rsidRPr="000C3DF8">
        <w:rPr>
          <w:spacing w:val="-7"/>
          <w:sz w:val="24"/>
          <w:lang w:val="en-US"/>
        </w:rPr>
        <w:t xml:space="preserve"> </w:t>
      </w:r>
      <w:r w:rsidRPr="000C3DF8">
        <w:rPr>
          <w:sz w:val="24"/>
          <w:lang w:val="en-US"/>
        </w:rPr>
        <w:t>date/period and purpose.</w:t>
      </w:r>
    </w:p>
    <w:p w14:paraId="63D4EC42" w14:textId="77777777" w:rsidR="00582B31" w:rsidRPr="000C3DF8" w:rsidRDefault="00582B31" w:rsidP="00582B31">
      <w:pPr>
        <w:widowControl w:val="0"/>
        <w:autoSpaceDE w:val="0"/>
        <w:autoSpaceDN w:val="0"/>
        <w:ind w:left="134" w:right="238"/>
        <w:rPr>
          <w:sz w:val="24"/>
          <w:lang w:val="en-US"/>
        </w:rPr>
      </w:pPr>
    </w:p>
    <w:p w14:paraId="7A78850D" w14:textId="77777777" w:rsidR="00582B31" w:rsidRPr="000C3DF8" w:rsidRDefault="00582B31" w:rsidP="00582B31">
      <w:pPr>
        <w:widowControl w:val="0"/>
        <w:numPr>
          <w:ilvl w:val="0"/>
          <w:numId w:val="30"/>
        </w:numPr>
        <w:autoSpaceDE w:val="0"/>
        <w:autoSpaceDN w:val="0"/>
        <w:spacing w:after="160" w:line="259" w:lineRule="auto"/>
        <w:ind w:right="238"/>
        <w:rPr>
          <w:b/>
          <w:bCs/>
          <w:sz w:val="24"/>
          <w:lang w:val="en-US"/>
        </w:rPr>
      </w:pPr>
      <w:r w:rsidRPr="000C3DF8">
        <w:rPr>
          <w:b/>
          <w:bCs/>
          <w:sz w:val="24"/>
          <w:lang w:val="en-US"/>
        </w:rPr>
        <w:t>Annual</w:t>
      </w:r>
      <w:r w:rsidRPr="000C3DF8">
        <w:rPr>
          <w:b/>
          <w:bCs/>
          <w:spacing w:val="-6"/>
          <w:sz w:val="24"/>
          <w:lang w:val="en-US"/>
        </w:rPr>
        <w:t xml:space="preserve"> </w:t>
      </w:r>
      <w:r w:rsidRPr="000C3DF8">
        <w:rPr>
          <w:b/>
          <w:bCs/>
          <w:spacing w:val="-2"/>
          <w:sz w:val="24"/>
          <w:lang w:val="en-US"/>
        </w:rPr>
        <w:t>Report</w:t>
      </w:r>
    </w:p>
    <w:p w14:paraId="7C954532" w14:textId="77777777" w:rsidR="00582B31" w:rsidRPr="000C3DF8" w:rsidRDefault="00582B31" w:rsidP="00582B31">
      <w:pPr>
        <w:ind w:left="134" w:right="416"/>
        <w:rPr>
          <w:i/>
          <w:sz w:val="24"/>
        </w:rPr>
      </w:pPr>
      <w:r w:rsidRPr="000C3DF8">
        <w:rPr>
          <w:i/>
          <w:sz w:val="24"/>
        </w:rPr>
        <w:t>The</w:t>
      </w:r>
      <w:r w:rsidRPr="000C3DF8">
        <w:rPr>
          <w:i/>
          <w:spacing w:val="-5"/>
          <w:sz w:val="24"/>
        </w:rPr>
        <w:t xml:space="preserve"> </w:t>
      </w:r>
      <w:r w:rsidRPr="000C3DF8">
        <w:rPr>
          <w:i/>
          <w:sz w:val="24"/>
        </w:rPr>
        <w:t>following</w:t>
      </w:r>
      <w:r w:rsidRPr="000C3DF8">
        <w:rPr>
          <w:i/>
          <w:spacing w:val="-9"/>
          <w:sz w:val="24"/>
        </w:rPr>
        <w:t xml:space="preserve"> </w:t>
      </w:r>
      <w:r w:rsidRPr="000C3DF8">
        <w:rPr>
          <w:i/>
          <w:sz w:val="24"/>
        </w:rPr>
        <w:t>information</w:t>
      </w:r>
      <w:r w:rsidRPr="000C3DF8">
        <w:rPr>
          <w:i/>
          <w:spacing w:val="-6"/>
          <w:sz w:val="24"/>
        </w:rPr>
        <w:t xml:space="preserve"> </w:t>
      </w:r>
      <w:r w:rsidRPr="000C3DF8">
        <w:rPr>
          <w:i/>
          <w:sz w:val="24"/>
        </w:rPr>
        <w:t>should</w:t>
      </w:r>
      <w:r w:rsidRPr="000C3DF8">
        <w:rPr>
          <w:i/>
          <w:spacing w:val="-6"/>
          <w:sz w:val="24"/>
        </w:rPr>
        <w:t xml:space="preserve"> </w:t>
      </w:r>
      <w:r w:rsidRPr="000C3DF8">
        <w:rPr>
          <w:i/>
          <w:sz w:val="24"/>
        </w:rPr>
        <w:t>be</w:t>
      </w:r>
      <w:r w:rsidRPr="000C3DF8">
        <w:rPr>
          <w:i/>
          <w:spacing w:val="-5"/>
          <w:sz w:val="24"/>
        </w:rPr>
        <w:t xml:space="preserve"> </w:t>
      </w:r>
      <w:r w:rsidRPr="000C3DF8">
        <w:rPr>
          <w:i/>
          <w:sz w:val="24"/>
        </w:rPr>
        <w:t>submitted</w:t>
      </w:r>
      <w:r w:rsidRPr="000C3DF8">
        <w:rPr>
          <w:i/>
          <w:spacing w:val="-4"/>
          <w:sz w:val="24"/>
        </w:rPr>
        <w:t xml:space="preserve"> </w:t>
      </w:r>
      <w:r w:rsidRPr="000C3DF8">
        <w:rPr>
          <w:i/>
          <w:sz w:val="24"/>
        </w:rPr>
        <w:t>as early</w:t>
      </w:r>
      <w:r w:rsidRPr="000C3DF8">
        <w:rPr>
          <w:i/>
          <w:spacing w:val="-5"/>
          <w:sz w:val="24"/>
        </w:rPr>
        <w:t xml:space="preserve"> </w:t>
      </w:r>
      <w:r w:rsidRPr="000C3DF8">
        <w:rPr>
          <w:i/>
          <w:sz w:val="24"/>
        </w:rPr>
        <w:t>as</w:t>
      </w:r>
      <w:r w:rsidRPr="000C3DF8">
        <w:rPr>
          <w:i/>
          <w:spacing w:val="-1"/>
          <w:sz w:val="24"/>
        </w:rPr>
        <w:t xml:space="preserve"> </w:t>
      </w:r>
      <w:r w:rsidRPr="000C3DF8">
        <w:rPr>
          <w:i/>
          <w:sz w:val="24"/>
        </w:rPr>
        <w:t>possible</w:t>
      </w:r>
      <w:r w:rsidRPr="000C3DF8">
        <w:rPr>
          <w:i/>
          <w:spacing w:val="-7"/>
          <w:sz w:val="24"/>
        </w:rPr>
        <w:t xml:space="preserve"> </w:t>
      </w:r>
      <w:r w:rsidRPr="000C3DF8">
        <w:rPr>
          <w:i/>
          <w:sz w:val="24"/>
        </w:rPr>
        <w:t>after</w:t>
      </w:r>
      <w:r w:rsidRPr="000C3DF8">
        <w:rPr>
          <w:i/>
          <w:spacing w:val="-4"/>
          <w:sz w:val="24"/>
        </w:rPr>
        <w:t xml:space="preserve"> </w:t>
      </w:r>
      <w:r w:rsidRPr="000C3DF8">
        <w:rPr>
          <w:i/>
          <w:sz w:val="24"/>
        </w:rPr>
        <w:t>the</w:t>
      </w:r>
      <w:r w:rsidRPr="000C3DF8">
        <w:rPr>
          <w:i/>
          <w:spacing w:val="-5"/>
          <w:sz w:val="24"/>
        </w:rPr>
        <w:t xml:space="preserve"> </w:t>
      </w:r>
      <w:r w:rsidRPr="000C3DF8">
        <w:rPr>
          <w:i/>
          <w:sz w:val="24"/>
        </w:rPr>
        <w:t>end</w:t>
      </w:r>
      <w:r w:rsidRPr="000C3DF8">
        <w:rPr>
          <w:i/>
          <w:spacing w:val="-2"/>
          <w:sz w:val="24"/>
        </w:rPr>
        <w:t xml:space="preserve"> </w:t>
      </w:r>
      <w:r w:rsidRPr="000C3DF8">
        <w:rPr>
          <w:i/>
          <w:sz w:val="24"/>
        </w:rPr>
        <w:t>of the austral summer season, but in all cases before 1 October, with a reporting period of 1 April to 30 March.</w:t>
      </w:r>
    </w:p>
    <w:p w14:paraId="058C8A93" w14:textId="77777777" w:rsidR="00582B31" w:rsidRPr="000C3DF8" w:rsidRDefault="00582B31" w:rsidP="00582B31">
      <w:pPr>
        <w:widowControl w:val="0"/>
        <w:autoSpaceDE w:val="0"/>
        <w:autoSpaceDN w:val="0"/>
        <w:rPr>
          <w:i/>
          <w:sz w:val="24"/>
          <w:lang w:val="en-US"/>
        </w:rPr>
      </w:pPr>
    </w:p>
    <w:p w14:paraId="7BACE32B" w14:textId="77777777" w:rsidR="00582B31" w:rsidRPr="000C3DF8" w:rsidRDefault="00582B31" w:rsidP="00582B31">
      <w:pPr>
        <w:widowControl w:val="0"/>
        <w:numPr>
          <w:ilvl w:val="1"/>
          <w:numId w:val="26"/>
        </w:numPr>
        <w:tabs>
          <w:tab w:val="left" w:pos="555"/>
        </w:tabs>
        <w:autoSpaceDE w:val="0"/>
        <w:autoSpaceDN w:val="0"/>
        <w:spacing w:after="160" w:line="259" w:lineRule="auto"/>
        <w:ind w:hanging="421"/>
        <w:rPr>
          <w:sz w:val="24"/>
        </w:rPr>
      </w:pPr>
      <w:r w:rsidRPr="000C3DF8">
        <w:rPr>
          <w:sz w:val="24"/>
        </w:rPr>
        <w:t>Scientific</w:t>
      </w:r>
      <w:r w:rsidRPr="000C3DF8">
        <w:rPr>
          <w:spacing w:val="-9"/>
          <w:sz w:val="24"/>
        </w:rPr>
        <w:t xml:space="preserve"> </w:t>
      </w:r>
      <w:r w:rsidRPr="000C3DF8">
        <w:rPr>
          <w:spacing w:val="-2"/>
          <w:sz w:val="24"/>
        </w:rPr>
        <w:t>Information</w:t>
      </w:r>
    </w:p>
    <w:p w14:paraId="3293EA8C" w14:textId="77777777" w:rsidR="00582B31" w:rsidRPr="000C3DF8" w:rsidRDefault="00582B31" w:rsidP="00582B31">
      <w:pPr>
        <w:widowControl w:val="0"/>
        <w:autoSpaceDE w:val="0"/>
        <w:autoSpaceDN w:val="0"/>
        <w:spacing w:before="1"/>
        <w:rPr>
          <w:sz w:val="24"/>
          <w:lang w:val="en-US"/>
        </w:rPr>
      </w:pPr>
    </w:p>
    <w:p w14:paraId="6F99D57F" w14:textId="77777777" w:rsidR="00582B31" w:rsidRPr="000C3DF8" w:rsidRDefault="00582B31" w:rsidP="00582B31">
      <w:pPr>
        <w:widowControl w:val="0"/>
        <w:numPr>
          <w:ilvl w:val="2"/>
          <w:numId w:val="26"/>
        </w:numPr>
        <w:tabs>
          <w:tab w:val="left" w:pos="735"/>
        </w:tabs>
        <w:autoSpaceDE w:val="0"/>
        <w:autoSpaceDN w:val="0"/>
        <w:spacing w:before="1" w:after="160" w:line="259" w:lineRule="auto"/>
        <w:ind w:hanging="601"/>
      </w:pPr>
      <w:r w:rsidRPr="000C3DF8">
        <w:rPr>
          <w:sz w:val="24"/>
        </w:rPr>
        <w:t>Forward</w:t>
      </w:r>
      <w:r w:rsidRPr="000C3DF8">
        <w:rPr>
          <w:spacing w:val="-7"/>
          <w:sz w:val="24"/>
        </w:rPr>
        <w:t xml:space="preserve"> </w:t>
      </w:r>
      <w:r w:rsidRPr="000C3DF8">
        <w:rPr>
          <w:spacing w:val="-2"/>
        </w:rPr>
        <w:t>Plans</w:t>
      </w:r>
      <w:r w:rsidRPr="000C3DF8">
        <w:rPr>
          <w:spacing w:val="-2"/>
          <w:position w:val="8"/>
        </w:rPr>
        <w:t>ii</w:t>
      </w:r>
    </w:p>
    <w:p w14:paraId="7BA064C4" w14:textId="77777777" w:rsidR="00582B31" w:rsidRPr="000C3DF8" w:rsidRDefault="00582B31" w:rsidP="00582B31">
      <w:pPr>
        <w:widowControl w:val="0"/>
        <w:autoSpaceDE w:val="0"/>
        <w:autoSpaceDN w:val="0"/>
        <w:ind w:left="134" w:right="592"/>
        <w:rPr>
          <w:sz w:val="24"/>
          <w:lang w:val="en-US"/>
        </w:rPr>
      </w:pPr>
      <w:r w:rsidRPr="000C3DF8">
        <w:rPr>
          <w:sz w:val="24"/>
          <w:lang w:val="en-US"/>
        </w:rPr>
        <w:t>Details</w:t>
      </w:r>
      <w:r w:rsidRPr="000C3DF8">
        <w:rPr>
          <w:spacing w:val="-8"/>
          <w:sz w:val="24"/>
          <w:lang w:val="en-US"/>
        </w:rPr>
        <w:t xml:space="preserve"> </w:t>
      </w:r>
      <w:r w:rsidRPr="000C3DF8">
        <w:rPr>
          <w:sz w:val="24"/>
          <w:lang w:val="en-US"/>
        </w:rPr>
        <w:t>of</w:t>
      </w:r>
      <w:r w:rsidRPr="000C3DF8">
        <w:rPr>
          <w:spacing w:val="-4"/>
          <w:sz w:val="24"/>
          <w:lang w:val="en-US"/>
        </w:rPr>
        <w:t xml:space="preserve"> </w:t>
      </w:r>
      <w:r w:rsidRPr="000C3DF8">
        <w:rPr>
          <w:sz w:val="24"/>
          <w:lang w:val="en-US"/>
        </w:rPr>
        <w:t>strategic</w:t>
      </w:r>
      <w:r w:rsidRPr="000C3DF8">
        <w:rPr>
          <w:spacing w:val="-12"/>
          <w:sz w:val="24"/>
          <w:lang w:val="en-US"/>
        </w:rPr>
        <w:t xml:space="preserve"> </w:t>
      </w:r>
      <w:r w:rsidRPr="000C3DF8">
        <w:rPr>
          <w:sz w:val="24"/>
          <w:lang w:val="en-US"/>
        </w:rPr>
        <w:t>or</w:t>
      </w:r>
      <w:r w:rsidRPr="000C3DF8">
        <w:rPr>
          <w:spacing w:val="-4"/>
          <w:sz w:val="24"/>
          <w:lang w:val="en-US"/>
        </w:rPr>
        <w:t xml:space="preserve"> </w:t>
      </w:r>
      <w:r w:rsidRPr="000C3DF8">
        <w:rPr>
          <w:sz w:val="24"/>
          <w:lang w:val="en-US"/>
        </w:rPr>
        <w:t>multi-year</w:t>
      </w:r>
      <w:r w:rsidRPr="000C3DF8">
        <w:rPr>
          <w:spacing w:val="-11"/>
          <w:sz w:val="24"/>
          <w:lang w:val="en-US"/>
        </w:rPr>
        <w:t xml:space="preserve"> </w:t>
      </w:r>
      <w:r w:rsidRPr="000C3DF8">
        <w:rPr>
          <w:sz w:val="24"/>
          <w:lang w:val="en-US"/>
        </w:rPr>
        <w:t>science</w:t>
      </w:r>
      <w:r w:rsidRPr="000C3DF8">
        <w:rPr>
          <w:spacing w:val="-12"/>
          <w:sz w:val="24"/>
          <w:lang w:val="en-US"/>
        </w:rPr>
        <w:t xml:space="preserve"> </w:t>
      </w:r>
      <w:r w:rsidRPr="000C3DF8">
        <w:rPr>
          <w:sz w:val="24"/>
          <w:lang w:val="en-US"/>
        </w:rPr>
        <w:t>plans</w:t>
      </w:r>
      <w:r w:rsidRPr="000C3DF8">
        <w:rPr>
          <w:color w:val="FF0000"/>
          <w:sz w:val="24"/>
          <w:lang w:val="en-US"/>
        </w:rPr>
        <w:t xml:space="preserve">, or a link to the corresponding Key Science Priorities section of the ATS web </w:t>
      </w:r>
      <w:proofErr w:type="gramStart"/>
      <w:r w:rsidRPr="000C3DF8">
        <w:rPr>
          <w:color w:val="FF0000"/>
          <w:sz w:val="24"/>
          <w:lang w:val="en-US"/>
        </w:rPr>
        <w:t>site,</w:t>
      </w:r>
      <w:r w:rsidRPr="000C3DF8">
        <w:rPr>
          <w:spacing w:val="-6"/>
          <w:sz w:val="24"/>
          <w:lang w:val="en-US"/>
        </w:rPr>
        <w:t xml:space="preserve"> </w:t>
      </w:r>
      <w:r w:rsidRPr="000C3DF8">
        <w:rPr>
          <w:sz w:val="24"/>
          <w:lang w:val="en-US"/>
        </w:rPr>
        <w:t>or</w:t>
      </w:r>
      <w:proofErr w:type="gramEnd"/>
      <w:r w:rsidRPr="000C3DF8">
        <w:rPr>
          <w:spacing w:val="-4"/>
          <w:sz w:val="24"/>
          <w:lang w:val="en-US"/>
        </w:rPr>
        <w:t xml:space="preserve"> </w:t>
      </w:r>
      <w:r w:rsidRPr="000C3DF8">
        <w:rPr>
          <w:sz w:val="24"/>
          <w:lang w:val="en-US"/>
        </w:rPr>
        <w:t>contact</w:t>
      </w:r>
      <w:r w:rsidRPr="000C3DF8">
        <w:rPr>
          <w:spacing w:val="-10"/>
          <w:sz w:val="24"/>
          <w:lang w:val="en-US"/>
        </w:rPr>
        <w:t xml:space="preserve"> </w:t>
      </w:r>
      <w:r w:rsidRPr="000C3DF8">
        <w:rPr>
          <w:sz w:val="24"/>
          <w:lang w:val="en-US"/>
        </w:rPr>
        <w:t>point</w:t>
      </w:r>
      <w:r w:rsidRPr="000C3DF8">
        <w:rPr>
          <w:spacing w:val="-8"/>
          <w:sz w:val="24"/>
          <w:lang w:val="en-US"/>
        </w:rPr>
        <w:t xml:space="preserve"> </w:t>
      </w:r>
      <w:r w:rsidRPr="000C3DF8">
        <w:rPr>
          <w:sz w:val="24"/>
          <w:lang w:val="en-US"/>
        </w:rPr>
        <w:t>for</w:t>
      </w:r>
      <w:r w:rsidRPr="000C3DF8">
        <w:rPr>
          <w:spacing w:val="-4"/>
          <w:sz w:val="24"/>
          <w:lang w:val="en-US"/>
        </w:rPr>
        <w:t xml:space="preserve"> </w:t>
      </w:r>
      <w:r w:rsidRPr="000C3DF8">
        <w:rPr>
          <w:sz w:val="24"/>
          <w:lang w:val="en-US"/>
        </w:rPr>
        <w:t>printed</w:t>
      </w:r>
      <w:r w:rsidRPr="000C3DF8">
        <w:rPr>
          <w:spacing w:val="-6"/>
          <w:sz w:val="24"/>
          <w:lang w:val="en-US"/>
        </w:rPr>
        <w:t xml:space="preserve"> </w:t>
      </w:r>
      <w:r w:rsidRPr="000C3DF8">
        <w:rPr>
          <w:sz w:val="24"/>
          <w:lang w:val="en-US"/>
        </w:rPr>
        <w:t xml:space="preserve">version. List of planned participations in major, international, collaborative science </w:t>
      </w:r>
      <w:proofErr w:type="spellStart"/>
      <w:r w:rsidRPr="000C3DF8">
        <w:rPr>
          <w:spacing w:val="-2"/>
          <w:sz w:val="24"/>
          <w:lang w:val="en-US"/>
        </w:rPr>
        <w:t>programmes</w:t>
      </w:r>
      <w:proofErr w:type="spellEnd"/>
      <w:r w:rsidRPr="000C3DF8">
        <w:rPr>
          <w:spacing w:val="-2"/>
          <w:sz w:val="24"/>
          <w:lang w:val="en-US"/>
        </w:rPr>
        <w:t>/projects.</w:t>
      </w:r>
    </w:p>
    <w:p w14:paraId="5346A851" w14:textId="77777777" w:rsidR="00582B31" w:rsidRPr="000C3DF8" w:rsidRDefault="00582B31" w:rsidP="00582B31">
      <w:pPr>
        <w:widowControl w:val="0"/>
        <w:autoSpaceDE w:val="0"/>
        <w:autoSpaceDN w:val="0"/>
        <w:spacing w:before="11"/>
        <w:rPr>
          <w:sz w:val="23"/>
          <w:lang w:val="en-US"/>
        </w:rPr>
      </w:pPr>
    </w:p>
    <w:p w14:paraId="58B401AB" w14:textId="77777777" w:rsidR="00582B31" w:rsidRPr="000C3DF8" w:rsidRDefault="00582B31" w:rsidP="00582B31">
      <w:pPr>
        <w:widowControl w:val="0"/>
        <w:numPr>
          <w:ilvl w:val="2"/>
          <w:numId w:val="26"/>
        </w:numPr>
        <w:tabs>
          <w:tab w:val="left" w:pos="735"/>
        </w:tabs>
        <w:autoSpaceDE w:val="0"/>
        <w:autoSpaceDN w:val="0"/>
        <w:spacing w:after="160" w:line="259" w:lineRule="auto"/>
        <w:ind w:hanging="601"/>
        <w:rPr>
          <w:sz w:val="24"/>
        </w:rPr>
      </w:pPr>
      <w:r w:rsidRPr="000C3DF8">
        <w:rPr>
          <w:sz w:val="24"/>
        </w:rPr>
        <w:lastRenderedPageBreak/>
        <w:t>Science</w:t>
      </w:r>
      <w:r w:rsidRPr="000C3DF8">
        <w:rPr>
          <w:spacing w:val="-8"/>
          <w:sz w:val="24"/>
        </w:rPr>
        <w:t xml:space="preserve"> </w:t>
      </w:r>
      <w:r w:rsidRPr="000C3DF8">
        <w:rPr>
          <w:sz w:val="24"/>
        </w:rPr>
        <w:t>Activities</w:t>
      </w:r>
      <w:r w:rsidRPr="000C3DF8">
        <w:rPr>
          <w:spacing w:val="-5"/>
          <w:sz w:val="24"/>
        </w:rPr>
        <w:t xml:space="preserve"> </w:t>
      </w:r>
      <w:r w:rsidRPr="000C3DF8">
        <w:rPr>
          <w:sz w:val="24"/>
        </w:rPr>
        <w:t>in</w:t>
      </w:r>
      <w:r w:rsidRPr="000C3DF8">
        <w:rPr>
          <w:spacing w:val="-3"/>
          <w:sz w:val="24"/>
        </w:rPr>
        <w:t xml:space="preserve"> </w:t>
      </w:r>
      <w:r w:rsidRPr="000C3DF8">
        <w:rPr>
          <w:sz w:val="24"/>
        </w:rPr>
        <w:t>Previous</w:t>
      </w:r>
      <w:r w:rsidRPr="000C3DF8">
        <w:rPr>
          <w:spacing w:val="-6"/>
          <w:sz w:val="24"/>
        </w:rPr>
        <w:t xml:space="preserve"> </w:t>
      </w:r>
      <w:r w:rsidRPr="000C3DF8">
        <w:rPr>
          <w:spacing w:val="-4"/>
          <w:sz w:val="24"/>
        </w:rPr>
        <w:t>Year</w:t>
      </w:r>
    </w:p>
    <w:p w14:paraId="0CB0D996" w14:textId="77777777" w:rsidR="00582B31" w:rsidRPr="000C3DF8" w:rsidRDefault="00582B31" w:rsidP="00582B31">
      <w:pPr>
        <w:widowControl w:val="0"/>
        <w:autoSpaceDE w:val="0"/>
        <w:autoSpaceDN w:val="0"/>
        <w:ind w:left="134" w:right="592"/>
        <w:rPr>
          <w:sz w:val="24"/>
          <w:lang w:val="en-US" w:eastAsia="es-AR"/>
        </w:rPr>
      </w:pPr>
      <w:r w:rsidRPr="000C3DF8">
        <w:rPr>
          <w:sz w:val="24"/>
          <w:lang w:val="en-US"/>
        </w:rPr>
        <w:t>List of research projects undertaken in previous year under science discipline (giving</w:t>
      </w:r>
      <w:r w:rsidRPr="000C3DF8">
        <w:rPr>
          <w:spacing w:val="-9"/>
          <w:sz w:val="24"/>
          <w:lang w:val="en-US"/>
        </w:rPr>
        <w:t xml:space="preserve"> </w:t>
      </w:r>
      <w:r w:rsidRPr="000C3DF8">
        <w:rPr>
          <w:sz w:val="24"/>
          <w:lang w:val="en-US"/>
        </w:rPr>
        <w:t>location(s),</w:t>
      </w:r>
      <w:r w:rsidRPr="000C3DF8">
        <w:rPr>
          <w:spacing w:val="-5"/>
          <w:sz w:val="24"/>
          <w:lang w:val="en-US"/>
        </w:rPr>
        <w:t xml:space="preserve"> </w:t>
      </w:r>
      <w:r w:rsidRPr="000C3DF8">
        <w:rPr>
          <w:sz w:val="24"/>
          <w:lang w:val="en-US"/>
        </w:rPr>
        <w:t>principal</w:t>
      </w:r>
      <w:r w:rsidRPr="000C3DF8">
        <w:rPr>
          <w:spacing w:val="-11"/>
          <w:sz w:val="24"/>
          <w:lang w:val="en-US"/>
        </w:rPr>
        <w:t xml:space="preserve"> </w:t>
      </w:r>
      <w:r w:rsidRPr="000C3DF8">
        <w:rPr>
          <w:sz w:val="24"/>
          <w:lang w:val="en-US"/>
        </w:rPr>
        <w:t>investigator,</w:t>
      </w:r>
      <w:r w:rsidRPr="000C3DF8">
        <w:rPr>
          <w:spacing w:val="-14"/>
          <w:sz w:val="24"/>
          <w:lang w:val="en-US"/>
        </w:rPr>
        <w:t xml:space="preserve"> </w:t>
      </w:r>
      <w:r w:rsidRPr="000C3DF8">
        <w:rPr>
          <w:color w:val="FF0000"/>
          <w:sz w:val="24"/>
          <w:lang w:val="en-US"/>
        </w:rPr>
        <w:t xml:space="preserve">contact details of the responsible institution, </w:t>
      </w:r>
      <w:r w:rsidRPr="000C3DF8">
        <w:rPr>
          <w:sz w:val="24"/>
          <w:lang w:val="en-US"/>
        </w:rPr>
        <w:t>project name or number, discipline</w:t>
      </w:r>
      <w:r w:rsidRPr="000C3DF8">
        <w:rPr>
          <w:color w:val="FF0000"/>
          <w:sz w:val="24"/>
          <w:lang w:val="en-US"/>
        </w:rPr>
        <w:t xml:space="preserve">, up to 5 keywords defining the project [optional], international cooperation, if any, providing country and institution involved in each case [optional] </w:t>
      </w:r>
      <w:r w:rsidRPr="000C3DF8">
        <w:rPr>
          <w:sz w:val="24"/>
          <w:lang w:val="en-US"/>
        </w:rPr>
        <w:t>and main activity/remarks).</w:t>
      </w:r>
      <w:r w:rsidRPr="000C3DF8">
        <w:rPr>
          <w:sz w:val="24"/>
          <w:lang w:val="en-US" w:eastAsia="es-AR"/>
        </w:rPr>
        <w:t xml:space="preserve"> </w:t>
      </w:r>
    </w:p>
    <w:p w14:paraId="77980882" w14:textId="77777777" w:rsidR="00582B31" w:rsidRPr="000C3DF8" w:rsidRDefault="00582B31" w:rsidP="00582B31">
      <w:pPr>
        <w:widowControl w:val="0"/>
        <w:autoSpaceDE w:val="0"/>
        <w:autoSpaceDN w:val="0"/>
        <w:ind w:left="134" w:right="592"/>
        <w:rPr>
          <w:sz w:val="24"/>
          <w:lang w:val="en-US"/>
        </w:rPr>
      </w:pPr>
    </w:p>
    <w:p w14:paraId="1E8B6C33" w14:textId="77777777" w:rsidR="00582B31" w:rsidRPr="000C3DF8" w:rsidRDefault="00582B31" w:rsidP="00582B31">
      <w:pPr>
        <w:widowControl w:val="0"/>
        <w:numPr>
          <w:ilvl w:val="1"/>
          <w:numId w:val="26"/>
        </w:numPr>
        <w:tabs>
          <w:tab w:val="left" w:pos="555"/>
        </w:tabs>
        <w:autoSpaceDE w:val="0"/>
        <w:autoSpaceDN w:val="0"/>
        <w:spacing w:after="160" w:line="259" w:lineRule="auto"/>
        <w:ind w:hanging="421"/>
        <w:rPr>
          <w:sz w:val="24"/>
        </w:rPr>
      </w:pPr>
      <w:r w:rsidRPr="000C3DF8">
        <w:rPr>
          <w:sz w:val="24"/>
        </w:rPr>
        <w:t>Operational</w:t>
      </w:r>
      <w:r w:rsidRPr="000C3DF8">
        <w:rPr>
          <w:spacing w:val="-15"/>
          <w:sz w:val="24"/>
        </w:rPr>
        <w:t xml:space="preserve"> </w:t>
      </w:r>
      <w:r w:rsidRPr="000C3DF8">
        <w:rPr>
          <w:spacing w:val="-2"/>
          <w:sz w:val="24"/>
        </w:rPr>
        <w:t>information</w:t>
      </w:r>
    </w:p>
    <w:p w14:paraId="65C29580" w14:textId="77777777" w:rsidR="00582B31" w:rsidRPr="000C3DF8" w:rsidRDefault="00582B31" w:rsidP="00582B31">
      <w:pPr>
        <w:widowControl w:val="0"/>
        <w:autoSpaceDE w:val="0"/>
        <w:autoSpaceDN w:val="0"/>
        <w:rPr>
          <w:sz w:val="24"/>
          <w:lang w:val="en-US"/>
        </w:rPr>
      </w:pPr>
    </w:p>
    <w:p w14:paraId="74EE3972" w14:textId="77777777" w:rsidR="00582B31" w:rsidRPr="000C3DF8" w:rsidRDefault="00582B31" w:rsidP="00582B31">
      <w:pPr>
        <w:widowControl w:val="0"/>
        <w:numPr>
          <w:ilvl w:val="2"/>
          <w:numId w:val="26"/>
        </w:numPr>
        <w:tabs>
          <w:tab w:val="left" w:pos="735"/>
        </w:tabs>
        <w:autoSpaceDE w:val="0"/>
        <w:autoSpaceDN w:val="0"/>
        <w:spacing w:after="160" w:line="259" w:lineRule="auto"/>
        <w:ind w:hanging="601"/>
        <w:rPr>
          <w:sz w:val="24"/>
        </w:rPr>
      </w:pPr>
      <w:r w:rsidRPr="000C3DF8">
        <w:rPr>
          <w:sz w:val="24"/>
        </w:rPr>
        <w:t>National</w:t>
      </w:r>
      <w:r w:rsidRPr="000C3DF8">
        <w:rPr>
          <w:spacing w:val="-8"/>
          <w:sz w:val="24"/>
        </w:rPr>
        <w:t xml:space="preserve"> </w:t>
      </w:r>
      <w:r w:rsidRPr="000C3DF8">
        <w:rPr>
          <w:spacing w:val="-2"/>
          <w:sz w:val="24"/>
        </w:rPr>
        <w:t>expeditions</w:t>
      </w:r>
    </w:p>
    <w:p w14:paraId="721EC478" w14:textId="77777777" w:rsidR="00582B31" w:rsidRPr="000C3DF8" w:rsidRDefault="00582B31" w:rsidP="00582B31">
      <w:pPr>
        <w:widowControl w:val="0"/>
        <w:autoSpaceDE w:val="0"/>
        <w:autoSpaceDN w:val="0"/>
        <w:ind w:left="134"/>
        <w:rPr>
          <w:sz w:val="24"/>
          <w:lang w:val="en-US"/>
        </w:rPr>
      </w:pPr>
      <w:r w:rsidRPr="000C3DF8">
        <w:rPr>
          <w:sz w:val="24"/>
          <w:lang w:val="en-US"/>
        </w:rPr>
        <w:t>Update</w:t>
      </w:r>
      <w:r w:rsidRPr="000C3DF8">
        <w:rPr>
          <w:spacing w:val="-9"/>
          <w:sz w:val="24"/>
          <w:lang w:val="en-US"/>
        </w:rPr>
        <w:t xml:space="preserve"> </w:t>
      </w:r>
      <w:r w:rsidRPr="000C3DF8">
        <w:rPr>
          <w:sz w:val="24"/>
          <w:lang w:val="en-US"/>
        </w:rPr>
        <w:t>of</w:t>
      </w:r>
      <w:r w:rsidRPr="000C3DF8">
        <w:rPr>
          <w:spacing w:val="-3"/>
          <w:sz w:val="24"/>
          <w:lang w:val="en-US"/>
        </w:rPr>
        <w:t xml:space="preserve"> </w:t>
      </w:r>
      <w:r w:rsidRPr="000C3DF8">
        <w:rPr>
          <w:sz w:val="24"/>
          <w:lang w:val="en-US"/>
        </w:rPr>
        <w:t>information</w:t>
      </w:r>
      <w:r w:rsidRPr="000C3DF8">
        <w:rPr>
          <w:spacing w:val="-6"/>
          <w:sz w:val="24"/>
          <w:lang w:val="en-US"/>
        </w:rPr>
        <w:t xml:space="preserve"> </w:t>
      </w:r>
      <w:r w:rsidRPr="000C3DF8">
        <w:rPr>
          <w:sz w:val="24"/>
          <w:lang w:val="en-US"/>
        </w:rPr>
        <w:t>given</w:t>
      </w:r>
      <w:r w:rsidRPr="000C3DF8">
        <w:rPr>
          <w:spacing w:val="-4"/>
          <w:sz w:val="24"/>
          <w:lang w:val="en-US"/>
        </w:rPr>
        <w:t xml:space="preserve"> </w:t>
      </w:r>
      <w:r w:rsidRPr="000C3DF8">
        <w:rPr>
          <w:sz w:val="24"/>
          <w:lang w:val="en-US"/>
        </w:rPr>
        <w:t>under</w:t>
      </w:r>
      <w:r w:rsidRPr="000C3DF8">
        <w:rPr>
          <w:spacing w:val="-6"/>
          <w:sz w:val="24"/>
          <w:lang w:val="en-US"/>
        </w:rPr>
        <w:t xml:space="preserve"> </w:t>
      </w:r>
      <w:r w:rsidRPr="000C3DF8">
        <w:rPr>
          <w:spacing w:val="-2"/>
          <w:sz w:val="24"/>
          <w:lang w:val="en-US"/>
        </w:rPr>
        <w:t>1.1.1.</w:t>
      </w:r>
    </w:p>
    <w:p w14:paraId="21642BC1" w14:textId="77777777" w:rsidR="00582B31" w:rsidRPr="000C3DF8" w:rsidRDefault="00582B31" w:rsidP="00582B31">
      <w:pPr>
        <w:widowControl w:val="0"/>
        <w:autoSpaceDE w:val="0"/>
        <w:autoSpaceDN w:val="0"/>
        <w:rPr>
          <w:sz w:val="24"/>
          <w:lang w:val="en-US"/>
        </w:rPr>
      </w:pPr>
    </w:p>
    <w:p w14:paraId="1AEF3DD8" w14:textId="77777777" w:rsidR="00582B31" w:rsidRPr="000C3DF8" w:rsidRDefault="00582B31" w:rsidP="00582B31">
      <w:pPr>
        <w:widowControl w:val="0"/>
        <w:numPr>
          <w:ilvl w:val="2"/>
          <w:numId w:val="26"/>
        </w:numPr>
        <w:tabs>
          <w:tab w:val="left" w:pos="735"/>
        </w:tabs>
        <w:autoSpaceDE w:val="0"/>
        <w:autoSpaceDN w:val="0"/>
        <w:spacing w:after="160" w:line="259" w:lineRule="auto"/>
        <w:ind w:hanging="601"/>
        <w:jc w:val="both"/>
        <w:rPr>
          <w:sz w:val="24"/>
        </w:rPr>
      </w:pPr>
      <w:r w:rsidRPr="000C3DF8">
        <w:rPr>
          <w:spacing w:val="-2"/>
          <w:sz w:val="24"/>
        </w:rPr>
        <w:t>Non-governmental</w:t>
      </w:r>
      <w:r w:rsidRPr="000C3DF8">
        <w:rPr>
          <w:spacing w:val="16"/>
          <w:sz w:val="24"/>
        </w:rPr>
        <w:t xml:space="preserve"> </w:t>
      </w:r>
      <w:r w:rsidRPr="000C3DF8">
        <w:rPr>
          <w:spacing w:val="-2"/>
          <w:sz w:val="24"/>
        </w:rPr>
        <w:t>expeditions</w:t>
      </w:r>
    </w:p>
    <w:p w14:paraId="672439D2" w14:textId="77777777" w:rsidR="00582B31" w:rsidRPr="000C3DF8" w:rsidRDefault="00582B31" w:rsidP="00582B31">
      <w:pPr>
        <w:widowControl w:val="0"/>
        <w:autoSpaceDE w:val="0"/>
        <w:autoSpaceDN w:val="0"/>
        <w:ind w:left="134" w:right="173"/>
        <w:jc w:val="both"/>
        <w:rPr>
          <w:sz w:val="24"/>
          <w:lang w:val="en-US"/>
        </w:rPr>
      </w:pPr>
      <w:r w:rsidRPr="000C3DF8">
        <w:rPr>
          <w:sz w:val="24"/>
          <w:lang w:val="en-US"/>
        </w:rPr>
        <w:t>Update of information given under 1.1.2 plus, for section 1.1.2.A and B: total amount of passengers transported in each journey, total number of crew members on board in each journey and combined activity for section A, B and C. Information on unusual incidents</w:t>
      </w:r>
      <w:r w:rsidRPr="000C3DF8">
        <w:rPr>
          <w:spacing w:val="-6"/>
          <w:sz w:val="24"/>
          <w:lang w:val="en-US"/>
        </w:rPr>
        <w:t xml:space="preserve"> </w:t>
      </w:r>
      <w:r w:rsidRPr="000C3DF8">
        <w:rPr>
          <w:sz w:val="24"/>
          <w:lang w:val="en-US"/>
        </w:rPr>
        <w:t>for</w:t>
      </w:r>
      <w:r w:rsidRPr="000C3DF8">
        <w:rPr>
          <w:spacing w:val="-7"/>
          <w:sz w:val="24"/>
          <w:lang w:val="en-US"/>
        </w:rPr>
        <w:t xml:space="preserve"> </w:t>
      </w:r>
      <w:r w:rsidRPr="000C3DF8">
        <w:rPr>
          <w:sz w:val="24"/>
          <w:lang w:val="en-US"/>
        </w:rPr>
        <w:t>sections</w:t>
      </w:r>
      <w:r w:rsidRPr="000C3DF8">
        <w:rPr>
          <w:spacing w:val="-6"/>
          <w:sz w:val="24"/>
          <w:lang w:val="en-US"/>
        </w:rPr>
        <w:t xml:space="preserve"> </w:t>
      </w:r>
      <w:r w:rsidRPr="000C3DF8">
        <w:rPr>
          <w:sz w:val="24"/>
          <w:lang w:val="en-US"/>
        </w:rPr>
        <w:t>A,</w:t>
      </w:r>
      <w:r w:rsidRPr="000C3DF8">
        <w:rPr>
          <w:spacing w:val="-6"/>
          <w:sz w:val="24"/>
          <w:lang w:val="en-US"/>
        </w:rPr>
        <w:t xml:space="preserve"> </w:t>
      </w:r>
      <w:r w:rsidRPr="000C3DF8">
        <w:rPr>
          <w:sz w:val="24"/>
          <w:lang w:val="en-US"/>
        </w:rPr>
        <w:t>B</w:t>
      </w:r>
      <w:r w:rsidRPr="000C3DF8">
        <w:rPr>
          <w:spacing w:val="-5"/>
          <w:sz w:val="24"/>
          <w:lang w:val="en-US"/>
        </w:rPr>
        <w:t xml:space="preserve"> </w:t>
      </w:r>
      <w:r w:rsidRPr="000C3DF8">
        <w:rPr>
          <w:sz w:val="24"/>
          <w:lang w:val="en-US"/>
        </w:rPr>
        <w:t>and</w:t>
      </w:r>
      <w:r w:rsidRPr="000C3DF8">
        <w:rPr>
          <w:spacing w:val="-6"/>
          <w:sz w:val="24"/>
          <w:lang w:val="en-US"/>
        </w:rPr>
        <w:t xml:space="preserve"> </w:t>
      </w:r>
      <w:r w:rsidRPr="000C3DF8">
        <w:rPr>
          <w:sz w:val="24"/>
          <w:lang w:val="en-US"/>
        </w:rPr>
        <w:t>C,</w:t>
      </w:r>
      <w:r w:rsidRPr="000C3DF8">
        <w:rPr>
          <w:spacing w:val="-6"/>
          <w:sz w:val="24"/>
          <w:lang w:val="en-US"/>
        </w:rPr>
        <w:t xml:space="preserve"> </w:t>
      </w:r>
      <w:r w:rsidRPr="000C3DF8">
        <w:rPr>
          <w:sz w:val="24"/>
          <w:lang w:val="en-US"/>
        </w:rPr>
        <w:t>including</w:t>
      </w:r>
      <w:r w:rsidRPr="000C3DF8">
        <w:rPr>
          <w:spacing w:val="-8"/>
          <w:sz w:val="24"/>
          <w:lang w:val="en-US"/>
        </w:rPr>
        <w:t xml:space="preserve"> </w:t>
      </w:r>
      <w:r w:rsidRPr="000C3DF8">
        <w:rPr>
          <w:sz w:val="24"/>
          <w:lang w:val="en-US"/>
        </w:rPr>
        <w:t>type</w:t>
      </w:r>
      <w:r w:rsidRPr="000C3DF8">
        <w:rPr>
          <w:spacing w:val="-7"/>
          <w:sz w:val="24"/>
          <w:lang w:val="en-US"/>
        </w:rPr>
        <w:t xml:space="preserve"> </w:t>
      </w:r>
      <w:r w:rsidRPr="000C3DF8">
        <w:rPr>
          <w:sz w:val="24"/>
          <w:lang w:val="en-US"/>
        </w:rPr>
        <w:t>of</w:t>
      </w:r>
      <w:r w:rsidRPr="000C3DF8">
        <w:rPr>
          <w:spacing w:val="-7"/>
          <w:sz w:val="24"/>
          <w:lang w:val="en-US"/>
        </w:rPr>
        <w:t xml:space="preserve"> </w:t>
      </w:r>
      <w:r w:rsidRPr="000C3DF8">
        <w:rPr>
          <w:sz w:val="24"/>
          <w:lang w:val="en-US"/>
        </w:rPr>
        <w:t>unusual</w:t>
      </w:r>
      <w:r w:rsidRPr="000C3DF8">
        <w:rPr>
          <w:spacing w:val="-5"/>
          <w:sz w:val="24"/>
          <w:lang w:val="en-US"/>
        </w:rPr>
        <w:t xml:space="preserve"> </w:t>
      </w:r>
      <w:r w:rsidRPr="000C3DF8">
        <w:rPr>
          <w:sz w:val="24"/>
          <w:lang w:val="en-US"/>
        </w:rPr>
        <w:t>incident</w:t>
      </w:r>
      <w:r w:rsidRPr="000C3DF8">
        <w:rPr>
          <w:spacing w:val="-5"/>
          <w:sz w:val="24"/>
          <w:lang w:val="en-US"/>
        </w:rPr>
        <w:t xml:space="preserve"> </w:t>
      </w:r>
      <w:r w:rsidRPr="000C3DF8">
        <w:rPr>
          <w:sz w:val="24"/>
          <w:lang w:val="en-US"/>
        </w:rPr>
        <w:t>occurred</w:t>
      </w:r>
      <w:r w:rsidRPr="000C3DF8">
        <w:rPr>
          <w:spacing w:val="-6"/>
          <w:sz w:val="24"/>
          <w:lang w:val="en-US"/>
        </w:rPr>
        <w:t xml:space="preserve"> </w:t>
      </w:r>
      <w:r w:rsidRPr="000C3DF8">
        <w:rPr>
          <w:sz w:val="24"/>
          <w:lang w:val="en-US"/>
        </w:rPr>
        <w:t>(affected people, environment and/or materials/assets), date, place, from whom assistance was received and contact point for</w:t>
      </w:r>
      <w:r w:rsidRPr="000C3DF8">
        <w:rPr>
          <w:spacing w:val="-1"/>
          <w:sz w:val="24"/>
          <w:lang w:val="en-US"/>
        </w:rPr>
        <w:t xml:space="preserve"> </w:t>
      </w:r>
      <w:r w:rsidRPr="000C3DF8">
        <w:rPr>
          <w:sz w:val="24"/>
          <w:lang w:val="en-US"/>
        </w:rPr>
        <w:t>more</w:t>
      </w:r>
      <w:r w:rsidRPr="000C3DF8">
        <w:rPr>
          <w:spacing w:val="-1"/>
          <w:sz w:val="24"/>
          <w:lang w:val="en-US"/>
        </w:rPr>
        <w:t xml:space="preserve"> </w:t>
      </w:r>
      <w:r w:rsidRPr="000C3DF8">
        <w:rPr>
          <w:sz w:val="24"/>
          <w:lang w:val="en-US"/>
        </w:rPr>
        <w:t>information on the</w:t>
      </w:r>
      <w:r w:rsidRPr="000C3DF8">
        <w:rPr>
          <w:spacing w:val="-1"/>
          <w:sz w:val="24"/>
          <w:lang w:val="en-US"/>
        </w:rPr>
        <w:t xml:space="preserve"> </w:t>
      </w:r>
      <w:r w:rsidRPr="000C3DF8">
        <w:rPr>
          <w:sz w:val="24"/>
          <w:lang w:val="en-US"/>
        </w:rPr>
        <w:t>incident (operator or</w:t>
      </w:r>
      <w:r w:rsidRPr="000C3DF8">
        <w:rPr>
          <w:spacing w:val="-1"/>
          <w:sz w:val="24"/>
          <w:lang w:val="en-US"/>
        </w:rPr>
        <w:t xml:space="preserve"> </w:t>
      </w:r>
      <w:r w:rsidRPr="000C3DF8">
        <w:rPr>
          <w:sz w:val="24"/>
          <w:lang w:val="en-US"/>
        </w:rPr>
        <w:t>a</w:t>
      </w:r>
      <w:r w:rsidRPr="000C3DF8">
        <w:rPr>
          <w:spacing w:val="-1"/>
          <w:sz w:val="24"/>
          <w:lang w:val="en-US"/>
        </w:rPr>
        <w:t xml:space="preserve"> </w:t>
      </w:r>
      <w:r w:rsidRPr="000C3DF8">
        <w:rPr>
          <w:sz w:val="24"/>
          <w:lang w:val="en-US"/>
        </w:rPr>
        <w:t xml:space="preserve">member of the National </w:t>
      </w:r>
      <w:proofErr w:type="spellStart"/>
      <w:r w:rsidRPr="000C3DF8">
        <w:rPr>
          <w:sz w:val="24"/>
          <w:lang w:val="en-US"/>
        </w:rPr>
        <w:t>Programme</w:t>
      </w:r>
      <w:proofErr w:type="spellEnd"/>
      <w:r w:rsidRPr="000C3DF8">
        <w:rPr>
          <w:sz w:val="24"/>
          <w:lang w:val="en-US"/>
        </w:rPr>
        <w:t xml:space="preserve"> or whoever the competent authority considered).</w:t>
      </w:r>
    </w:p>
    <w:p w14:paraId="73CB0986" w14:textId="77777777" w:rsidR="00582B31" w:rsidRPr="000C3DF8" w:rsidRDefault="00582B31" w:rsidP="00582B31">
      <w:pPr>
        <w:widowControl w:val="0"/>
        <w:autoSpaceDE w:val="0"/>
        <w:autoSpaceDN w:val="0"/>
        <w:ind w:left="134" w:right="173"/>
        <w:jc w:val="both"/>
        <w:rPr>
          <w:sz w:val="24"/>
          <w:lang w:val="en-US"/>
        </w:rPr>
      </w:pPr>
    </w:p>
    <w:p w14:paraId="4F394A85" w14:textId="77777777" w:rsidR="00582B31" w:rsidRPr="000C3DF8" w:rsidRDefault="00582B31" w:rsidP="00582B31">
      <w:pPr>
        <w:widowControl w:val="0"/>
        <w:numPr>
          <w:ilvl w:val="1"/>
          <w:numId w:val="26"/>
        </w:numPr>
        <w:tabs>
          <w:tab w:val="left" w:pos="555"/>
        </w:tabs>
        <w:autoSpaceDE w:val="0"/>
        <w:autoSpaceDN w:val="0"/>
        <w:spacing w:before="1" w:after="160" w:line="259" w:lineRule="auto"/>
        <w:ind w:hanging="412"/>
        <w:jc w:val="both"/>
        <w:rPr>
          <w:sz w:val="24"/>
        </w:rPr>
      </w:pPr>
      <w:r w:rsidRPr="000C3DF8">
        <w:rPr>
          <w:sz w:val="24"/>
        </w:rPr>
        <w:t>Permit</w:t>
      </w:r>
      <w:r w:rsidRPr="000C3DF8">
        <w:rPr>
          <w:spacing w:val="-7"/>
          <w:sz w:val="24"/>
        </w:rPr>
        <w:t xml:space="preserve"> </w:t>
      </w:r>
      <w:r w:rsidRPr="000C3DF8">
        <w:rPr>
          <w:spacing w:val="-2"/>
          <w:sz w:val="24"/>
        </w:rPr>
        <w:t>Information</w:t>
      </w:r>
    </w:p>
    <w:p w14:paraId="63ECBF6F" w14:textId="77777777" w:rsidR="00582B31" w:rsidRPr="000C3DF8" w:rsidRDefault="00582B31" w:rsidP="00582B31">
      <w:pPr>
        <w:ind w:firstLine="133"/>
        <w:jc w:val="both"/>
        <w:rPr>
          <w:sz w:val="24"/>
        </w:rPr>
      </w:pPr>
      <w:r w:rsidRPr="000C3DF8">
        <w:rPr>
          <w:sz w:val="24"/>
        </w:rPr>
        <w:t>2.3.1.</w:t>
      </w:r>
      <w:r w:rsidRPr="000C3DF8">
        <w:rPr>
          <w:sz w:val="24"/>
        </w:rPr>
        <w:tab/>
        <w:t>Visits to Protected Areas</w:t>
      </w:r>
    </w:p>
    <w:p w14:paraId="0C78ED7A" w14:textId="77777777" w:rsidR="00582B31" w:rsidRPr="000C3DF8" w:rsidRDefault="00582B31" w:rsidP="00582B31">
      <w:pPr>
        <w:ind w:left="142"/>
        <w:jc w:val="both"/>
        <w:rPr>
          <w:sz w:val="24"/>
        </w:rPr>
      </w:pPr>
      <w:r w:rsidRPr="000C3DF8">
        <w:rPr>
          <w:sz w:val="24"/>
        </w:rPr>
        <w:t>Update of information provided under 1.2.</w:t>
      </w:r>
    </w:p>
    <w:p w14:paraId="163B273B" w14:textId="77777777" w:rsidR="00582B31" w:rsidRPr="000C3DF8" w:rsidRDefault="00582B31" w:rsidP="00582B31">
      <w:pPr>
        <w:jc w:val="both"/>
        <w:rPr>
          <w:sz w:val="24"/>
        </w:rPr>
      </w:pPr>
    </w:p>
    <w:p w14:paraId="765CC7F7" w14:textId="77777777" w:rsidR="00582B31" w:rsidRPr="000C3DF8" w:rsidRDefault="00582B31" w:rsidP="00582B31">
      <w:pPr>
        <w:ind w:left="142"/>
        <w:jc w:val="both"/>
        <w:rPr>
          <w:sz w:val="24"/>
        </w:rPr>
      </w:pPr>
      <w:r w:rsidRPr="000C3DF8">
        <w:rPr>
          <w:sz w:val="24"/>
        </w:rPr>
        <w:t>2.3.2.</w:t>
      </w:r>
      <w:r w:rsidRPr="000C3DF8">
        <w:rPr>
          <w:sz w:val="24"/>
        </w:rPr>
        <w:tab/>
        <w:t>Taking and harmful interference with flora and fauna</w:t>
      </w:r>
    </w:p>
    <w:p w14:paraId="60703E26" w14:textId="77777777" w:rsidR="00582B31" w:rsidRPr="000C3DF8" w:rsidRDefault="00582B31" w:rsidP="00582B31">
      <w:pPr>
        <w:ind w:left="142"/>
        <w:jc w:val="both"/>
        <w:rPr>
          <w:sz w:val="24"/>
        </w:rPr>
      </w:pPr>
      <w:r w:rsidRPr="000C3DF8">
        <w:rPr>
          <w:sz w:val="24"/>
        </w:rPr>
        <w:t xml:space="preserve">Permit number, permit period, species, location, amount, sex, age and </w:t>
      </w:r>
      <w:proofErr w:type="spellStart"/>
      <w:r w:rsidRPr="000C3DF8">
        <w:rPr>
          <w:sz w:val="24"/>
        </w:rPr>
        <w:t>purposeiii</w:t>
      </w:r>
      <w:proofErr w:type="spellEnd"/>
      <w:r w:rsidRPr="000C3DF8">
        <w:rPr>
          <w:sz w:val="24"/>
        </w:rPr>
        <w:t>.</w:t>
      </w:r>
    </w:p>
    <w:p w14:paraId="4D0D158A" w14:textId="77777777" w:rsidR="00582B31" w:rsidRPr="000C3DF8" w:rsidRDefault="00582B31" w:rsidP="00582B31">
      <w:pPr>
        <w:ind w:left="142"/>
        <w:jc w:val="both"/>
        <w:rPr>
          <w:sz w:val="24"/>
        </w:rPr>
      </w:pPr>
    </w:p>
    <w:p w14:paraId="0A0031E4" w14:textId="77777777" w:rsidR="00582B31" w:rsidRPr="000C3DF8" w:rsidRDefault="00582B31" w:rsidP="00582B31">
      <w:pPr>
        <w:ind w:left="142"/>
        <w:jc w:val="both"/>
        <w:rPr>
          <w:sz w:val="24"/>
        </w:rPr>
      </w:pPr>
      <w:r w:rsidRPr="000C3DF8">
        <w:rPr>
          <w:sz w:val="24"/>
        </w:rPr>
        <w:t>2.3.3.</w:t>
      </w:r>
      <w:r w:rsidRPr="000C3DF8">
        <w:rPr>
          <w:sz w:val="24"/>
        </w:rPr>
        <w:tab/>
        <w:t>Introduction of non-native species</w:t>
      </w:r>
    </w:p>
    <w:p w14:paraId="4486BABD" w14:textId="77777777" w:rsidR="00582B31" w:rsidRPr="000C3DF8" w:rsidRDefault="00582B31" w:rsidP="00582B31">
      <w:pPr>
        <w:ind w:left="142"/>
        <w:jc w:val="both"/>
        <w:rPr>
          <w:sz w:val="24"/>
        </w:rPr>
      </w:pPr>
      <w:r w:rsidRPr="000C3DF8">
        <w:rPr>
          <w:sz w:val="24"/>
        </w:rPr>
        <w:t xml:space="preserve">Permit number, permit period, species, location, amount, </w:t>
      </w:r>
      <w:proofErr w:type="spellStart"/>
      <w:r w:rsidRPr="000C3DF8">
        <w:rPr>
          <w:sz w:val="24"/>
        </w:rPr>
        <w:t>purposeiv</w:t>
      </w:r>
      <w:proofErr w:type="spellEnd"/>
      <w:r w:rsidRPr="000C3DF8">
        <w:rPr>
          <w:sz w:val="24"/>
        </w:rPr>
        <w:t>, removal or disposal.</w:t>
      </w:r>
    </w:p>
    <w:p w14:paraId="7FB6C65D" w14:textId="77777777" w:rsidR="00582B31" w:rsidRPr="000C3DF8" w:rsidRDefault="00582B31" w:rsidP="00582B31">
      <w:pPr>
        <w:ind w:left="142"/>
        <w:jc w:val="both"/>
        <w:rPr>
          <w:sz w:val="24"/>
        </w:rPr>
      </w:pPr>
    </w:p>
    <w:p w14:paraId="21E4D898" w14:textId="77777777" w:rsidR="00582B31" w:rsidRPr="000C3DF8" w:rsidRDefault="00582B31" w:rsidP="00582B31">
      <w:pPr>
        <w:ind w:left="142"/>
        <w:jc w:val="both"/>
        <w:rPr>
          <w:sz w:val="24"/>
        </w:rPr>
      </w:pPr>
      <w:r w:rsidRPr="000C3DF8">
        <w:rPr>
          <w:sz w:val="24"/>
        </w:rPr>
        <w:t>2.4.</w:t>
      </w:r>
      <w:r w:rsidRPr="000C3DF8">
        <w:rPr>
          <w:sz w:val="24"/>
        </w:rPr>
        <w:tab/>
        <w:t>Environmental Information</w:t>
      </w:r>
    </w:p>
    <w:p w14:paraId="63560DF7" w14:textId="77777777" w:rsidR="00582B31" w:rsidRPr="000C3DF8" w:rsidRDefault="00582B31" w:rsidP="00582B31">
      <w:pPr>
        <w:ind w:left="142"/>
        <w:jc w:val="both"/>
        <w:rPr>
          <w:sz w:val="24"/>
        </w:rPr>
      </w:pPr>
    </w:p>
    <w:p w14:paraId="7762B942" w14:textId="77777777" w:rsidR="00582B31" w:rsidRPr="000C3DF8" w:rsidRDefault="00582B31" w:rsidP="00582B31">
      <w:pPr>
        <w:ind w:left="142"/>
        <w:jc w:val="both"/>
        <w:rPr>
          <w:sz w:val="24"/>
        </w:rPr>
      </w:pPr>
      <w:r w:rsidRPr="000C3DF8">
        <w:rPr>
          <w:sz w:val="24"/>
        </w:rPr>
        <w:t>2.4.1.</w:t>
      </w:r>
      <w:r w:rsidRPr="000C3DF8">
        <w:rPr>
          <w:sz w:val="24"/>
        </w:rPr>
        <w:tab/>
        <w:t xml:space="preserve">Compliance with the </w:t>
      </w:r>
      <w:proofErr w:type="spellStart"/>
      <w:r w:rsidRPr="000C3DF8">
        <w:rPr>
          <w:sz w:val="24"/>
        </w:rPr>
        <w:t>Protocolv</w:t>
      </w:r>
      <w:proofErr w:type="spellEnd"/>
    </w:p>
    <w:p w14:paraId="216A14D6" w14:textId="77777777" w:rsidR="00582B31" w:rsidRPr="000C3DF8" w:rsidRDefault="00582B31" w:rsidP="00582B31">
      <w:pPr>
        <w:ind w:left="142"/>
        <w:jc w:val="both"/>
        <w:rPr>
          <w:sz w:val="24"/>
        </w:rPr>
      </w:pPr>
      <w:r w:rsidRPr="000C3DF8">
        <w:rPr>
          <w:sz w:val="24"/>
        </w:rPr>
        <w:t>Description of measure, date of effect.</w:t>
      </w:r>
    </w:p>
    <w:p w14:paraId="7DAE12F5" w14:textId="77777777" w:rsidR="00582B31" w:rsidRPr="000C3DF8" w:rsidRDefault="00582B31" w:rsidP="00582B31">
      <w:pPr>
        <w:ind w:left="142"/>
        <w:jc w:val="both"/>
        <w:rPr>
          <w:sz w:val="24"/>
        </w:rPr>
      </w:pPr>
    </w:p>
    <w:p w14:paraId="1A1A2A35" w14:textId="77777777" w:rsidR="00582B31" w:rsidRPr="000C3DF8" w:rsidRDefault="00582B31" w:rsidP="00582B31">
      <w:pPr>
        <w:ind w:left="142"/>
        <w:jc w:val="both"/>
        <w:rPr>
          <w:sz w:val="24"/>
        </w:rPr>
      </w:pPr>
      <w:r w:rsidRPr="000C3DF8">
        <w:rPr>
          <w:sz w:val="24"/>
        </w:rPr>
        <w:t>2.4.2.</w:t>
      </w:r>
      <w:r w:rsidRPr="000C3DF8">
        <w:rPr>
          <w:sz w:val="24"/>
        </w:rPr>
        <w:tab/>
        <w:t>Contingency Plans</w:t>
      </w:r>
    </w:p>
    <w:p w14:paraId="78D1E7A0" w14:textId="77777777" w:rsidR="00582B31" w:rsidRPr="000C3DF8" w:rsidRDefault="00582B31" w:rsidP="00582B31">
      <w:pPr>
        <w:ind w:left="142"/>
        <w:jc w:val="both"/>
        <w:rPr>
          <w:sz w:val="24"/>
        </w:rPr>
      </w:pPr>
      <w:r w:rsidRPr="000C3DF8">
        <w:rPr>
          <w:sz w:val="24"/>
        </w:rPr>
        <w:t>Title of Contingency Plan(s) for oil spills and other environmental emergencies, copies (PDFs) or contact point for printed versions.</w:t>
      </w:r>
    </w:p>
    <w:p w14:paraId="27AFE40E" w14:textId="77777777" w:rsidR="00582B31" w:rsidRPr="000C3DF8" w:rsidRDefault="00582B31" w:rsidP="00582B31">
      <w:pPr>
        <w:ind w:left="142"/>
        <w:jc w:val="both"/>
        <w:rPr>
          <w:sz w:val="24"/>
        </w:rPr>
      </w:pPr>
    </w:p>
    <w:p w14:paraId="21CCBB8A" w14:textId="77777777" w:rsidR="00582B31" w:rsidRPr="000C3DF8" w:rsidRDefault="00582B31" w:rsidP="00582B31">
      <w:pPr>
        <w:ind w:left="142"/>
        <w:jc w:val="both"/>
        <w:rPr>
          <w:sz w:val="24"/>
        </w:rPr>
      </w:pPr>
      <w:r w:rsidRPr="000C3DF8">
        <w:rPr>
          <w:sz w:val="24"/>
        </w:rPr>
        <w:t>2.4.3.</w:t>
      </w:r>
      <w:r w:rsidRPr="000C3DF8">
        <w:rPr>
          <w:sz w:val="24"/>
        </w:rPr>
        <w:tab/>
        <w:t xml:space="preserve">List of IEEs and </w:t>
      </w:r>
      <w:proofErr w:type="spellStart"/>
      <w:r w:rsidRPr="000C3DF8">
        <w:rPr>
          <w:sz w:val="24"/>
        </w:rPr>
        <w:t>CEEsvi</w:t>
      </w:r>
      <w:proofErr w:type="spellEnd"/>
    </w:p>
    <w:p w14:paraId="4643576D" w14:textId="77777777" w:rsidR="00582B31" w:rsidRPr="000C3DF8" w:rsidRDefault="00582B31" w:rsidP="00582B31">
      <w:pPr>
        <w:ind w:left="142"/>
        <w:jc w:val="both"/>
        <w:rPr>
          <w:sz w:val="24"/>
        </w:rPr>
      </w:pPr>
      <w:r w:rsidRPr="000C3DF8">
        <w:rPr>
          <w:sz w:val="24"/>
        </w:rPr>
        <w:t>List of IEEs/CEEs undertaken during year giving proposed activity, (optionally) period/length, location, level of assessment and decision taken.</w:t>
      </w:r>
    </w:p>
    <w:p w14:paraId="207DD694" w14:textId="77777777" w:rsidR="00582B31" w:rsidRPr="000C3DF8" w:rsidRDefault="00582B31" w:rsidP="00582B31">
      <w:pPr>
        <w:ind w:left="142"/>
        <w:jc w:val="both"/>
        <w:rPr>
          <w:sz w:val="24"/>
        </w:rPr>
      </w:pPr>
    </w:p>
    <w:p w14:paraId="169DA769" w14:textId="77777777" w:rsidR="00582B31" w:rsidRPr="000C3DF8" w:rsidRDefault="00582B31" w:rsidP="00582B31">
      <w:pPr>
        <w:ind w:left="142"/>
        <w:jc w:val="both"/>
        <w:rPr>
          <w:sz w:val="24"/>
        </w:rPr>
      </w:pPr>
      <w:r w:rsidRPr="000C3DF8">
        <w:rPr>
          <w:sz w:val="24"/>
        </w:rPr>
        <w:t>2.4.4.</w:t>
      </w:r>
      <w:r w:rsidRPr="000C3DF8">
        <w:rPr>
          <w:sz w:val="24"/>
        </w:rPr>
        <w:tab/>
        <w:t xml:space="preserve">Monitoring activities </w:t>
      </w:r>
      <w:proofErr w:type="spellStart"/>
      <w:r w:rsidRPr="000C3DF8">
        <w:rPr>
          <w:sz w:val="24"/>
        </w:rPr>
        <w:t>reportvii</w:t>
      </w:r>
      <w:proofErr w:type="spellEnd"/>
    </w:p>
    <w:p w14:paraId="392C3119" w14:textId="77777777" w:rsidR="00582B31" w:rsidRPr="000C3DF8" w:rsidRDefault="00582B31" w:rsidP="00582B31">
      <w:pPr>
        <w:ind w:left="142"/>
        <w:jc w:val="both"/>
        <w:rPr>
          <w:sz w:val="24"/>
        </w:rPr>
      </w:pPr>
      <w:r w:rsidRPr="000C3DF8">
        <w:rPr>
          <w:sz w:val="24"/>
        </w:rPr>
        <w:t>Name of activity, location, procedures put in place, significant information obtained, action taken in consequence thereof.</w:t>
      </w:r>
    </w:p>
    <w:p w14:paraId="6F6470A2" w14:textId="77777777" w:rsidR="00582B31" w:rsidRPr="000C3DF8" w:rsidRDefault="00582B31" w:rsidP="00582B31">
      <w:pPr>
        <w:ind w:left="142"/>
        <w:jc w:val="both"/>
        <w:rPr>
          <w:sz w:val="24"/>
        </w:rPr>
      </w:pPr>
    </w:p>
    <w:p w14:paraId="7B41EDE9" w14:textId="77777777" w:rsidR="00582B31" w:rsidRPr="000C3DF8" w:rsidRDefault="00582B31" w:rsidP="00582B31">
      <w:pPr>
        <w:ind w:left="142"/>
        <w:jc w:val="both"/>
        <w:rPr>
          <w:sz w:val="24"/>
        </w:rPr>
      </w:pPr>
      <w:r w:rsidRPr="000C3DF8">
        <w:rPr>
          <w:sz w:val="24"/>
        </w:rPr>
        <w:t>2.4.5.</w:t>
      </w:r>
      <w:r w:rsidRPr="000C3DF8">
        <w:rPr>
          <w:sz w:val="24"/>
        </w:rPr>
        <w:tab/>
        <w:t>Waste Management Plans</w:t>
      </w:r>
    </w:p>
    <w:p w14:paraId="2B50F59D" w14:textId="77777777" w:rsidR="00582B31" w:rsidRPr="000C3DF8" w:rsidRDefault="00582B31" w:rsidP="00582B31">
      <w:pPr>
        <w:ind w:left="142"/>
        <w:jc w:val="both"/>
        <w:rPr>
          <w:sz w:val="24"/>
        </w:rPr>
      </w:pPr>
      <w:r w:rsidRPr="000C3DF8">
        <w:rPr>
          <w:sz w:val="24"/>
        </w:rPr>
        <w:t>Title, name of site/vessel, copy (PDF) or contact point for printed version. Report on implementation of waste management plans during the year.</w:t>
      </w:r>
    </w:p>
    <w:p w14:paraId="5BEB4626" w14:textId="77777777" w:rsidR="00582B31" w:rsidRPr="000C3DF8" w:rsidRDefault="00582B31" w:rsidP="00582B31">
      <w:pPr>
        <w:ind w:left="142"/>
        <w:jc w:val="both"/>
        <w:rPr>
          <w:sz w:val="24"/>
        </w:rPr>
      </w:pPr>
    </w:p>
    <w:p w14:paraId="6BEF0FE5" w14:textId="77777777" w:rsidR="00582B31" w:rsidRPr="000C3DF8" w:rsidRDefault="00582B31" w:rsidP="00582B31">
      <w:pPr>
        <w:ind w:left="142"/>
        <w:jc w:val="both"/>
        <w:rPr>
          <w:sz w:val="24"/>
        </w:rPr>
      </w:pPr>
      <w:r w:rsidRPr="000C3DF8">
        <w:rPr>
          <w:sz w:val="24"/>
        </w:rPr>
        <w:t>2.4.6.</w:t>
      </w:r>
      <w:r w:rsidRPr="000C3DF8">
        <w:rPr>
          <w:sz w:val="24"/>
        </w:rPr>
        <w:tab/>
        <w:t xml:space="preserve">Measures taken to implement the provisions of Annex </w:t>
      </w:r>
      <w:proofErr w:type="spellStart"/>
      <w:r w:rsidRPr="000C3DF8">
        <w:rPr>
          <w:sz w:val="24"/>
        </w:rPr>
        <w:t>Vviii</w:t>
      </w:r>
      <w:proofErr w:type="spellEnd"/>
    </w:p>
    <w:p w14:paraId="4D41BA34" w14:textId="77777777" w:rsidR="00582B31" w:rsidRPr="000C3DF8" w:rsidRDefault="00582B31" w:rsidP="00582B31">
      <w:pPr>
        <w:ind w:left="142"/>
        <w:jc w:val="both"/>
        <w:rPr>
          <w:sz w:val="24"/>
        </w:rPr>
      </w:pPr>
      <w:r w:rsidRPr="000C3DF8">
        <w:rPr>
          <w:sz w:val="24"/>
        </w:rPr>
        <w:t>Description of measures.</w:t>
      </w:r>
    </w:p>
    <w:p w14:paraId="6D913A06" w14:textId="77777777" w:rsidR="00582B31" w:rsidRPr="000C3DF8" w:rsidRDefault="00582B31" w:rsidP="00582B31">
      <w:pPr>
        <w:ind w:left="142"/>
        <w:jc w:val="both"/>
        <w:rPr>
          <w:sz w:val="24"/>
        </w:rPr>
      </w:pPr>
    </w:p>
    <w:p w14:paraId="776BEFE9" w14:textId="77777777" w:rsidR="00582B31" w:rsidRPr="000C3DF8" w:rsidRDefault="00582B31" w:rsidP="00582B31">
      <w:pPr>
        <w:ind w:left="142"/>
        <w:jc w:val="both"/>
        <w:rPr>
          <w:sz w:val="24"/>
        </w:rPr>
      </w:pPr>
      <w:r w:rsidRPr="000C3DF8">
        <w:rPr>
          <w:sz w:val="24"/>
        </w:rPr>
        <w:t>2.4.7.</w:t>
      </w:r>
      <w:r w:rsidRPr="000C3DF8">
        <w:rPr>
          <w:sz w:val="24"/>
        </w:rPr>
        <w:tab/>
        <w:t xml:space="preserve">Procedures relating to </w:t>
      </w:r>
      <w:proofErr w:type="gramStart"/>
      <w:r w:rsidRPr="000C3DF8">
        <w:rPr>
          <w:sz w:val="24"/>
        </w:rPr>
        <w:t>EIAs</w:t>
      </w:r>
      <w:proofErr w:type="gramEnd"/>
    </w:p>
    <w:p w14:paraId="02DFC80B" w14:textId="77777777" w:rsidR="00582B31" w:rsidRPr="000C3DF8" w:rsidRDefault="00582B31" w:rsidP="00582B31">
      <w:pPr>
        <w:ind w:left="142"/>
        <w:jc w:val="both"/>
        <w:rPr>
          <w:sz w:val="24"/>
        </w:rPr>
      </w:pPr>
      <w:r w:rsidRPr="000C3DF8">
        <w:rPr>
          <w:sz w:val="24"/>
        </w:rPr>
        <w:t>Description of appropriate National Procedures.</w:t>
      </w:r>
    </w:p>
    <w:p w14:paraId="5E09EDFD" w14:textId="77777777" w:rsidR="00582B31" w:rsidRPr="000C3DF8" w:rsidRDefault="00582B31" w:rsidP="00582B31">
      <w:pPr>
        <w:ind w:left="142"/>
        <w:jc w:val="both"/>
        <w:rPr>
          <w:sz w:val="24"/>
        </w:rPr>
      </w:pPr>
    </w:p>
    <w:p w14:paraId="3DFBF242" w14:textId="77777777" w:rsidR="00582B31" w:rsidRPr="000C3DF8" w:rsidRDefault="00582B31" w:rsidP="00582B31">
      <w:pPr>
        <w:ind w:left="142"/>
        <w:jc w:val="both"/>
        <w:rPr>
          <w:sz w:val="24"/>
        </w:rPr>
      </w:pPr>
      <w:r w:rsidRPr="000C3DF8">
        <w:rPr>
          <w:sz w:val="24"/>
        </w:rPr>
        <w:t>2.4.8.</w:t>
      </w:r>
      <w:r w:rsidRPr="000C3DF8">
        <w:rPr>
          <w:sz w:val="24"/>
        </w:rPr>
        <w:tab/>
        <w:t xml:space="preserve">Prevention of marine </w:t>
      </w:r>
      <w:proofErr w:type="spellStart"/>
      <w:r w:rsidRPr="000C3DF8">
        <w:rPr>
          <w:sz w:val="24"/>
        </w:rPr>
        <w:t>pollutionix</w:t>
      </w:r>
      <w:proofErr w:type="spellEnd"/>
    </w:p>
    <w:p w14:paraId="05899550" w14:textId="77777777" w:rsidR="00582B31" w:rsidRPr="000C3DF8" w:rsidRDefault="00582B31" w:rsidP="00582B31">
      <w:pPr>
        <w:ind w:left="142"/>
        <w:jc w:val="both"/>
        <w:rPr>
          <w:sz w:val="24"/>
        </w:rPr>
      </w:pPr>
      <w:r w:rsidRPr="000C3DF8">
        <w:rPr>
          <w:sz w:val="24"/>
        </w:rPr>
        <w:t>Description of measures.</w:t>
      </w:r>
    </w:p>
    <w:p w14:paraId="0A31CE8B" w14:textId="77777777" w:rsidR="00582B31" w:rsidRPr="000C3DF8" w:rsidRDefault="00582B31" w:rsidP="00582B31">
      <w:pPr>
        <w:ind w:left="142"/>
        <w:jc w:val="both"/>
        <w:rPr>
          <w:sz w:val="24"/>
        </w:rPr>
      </w:pPr>
    </w:p>
    <w:p w14:paraId="33CD71FB" w14:textId="77777777" w:rsidR="00582B31" w:rsidRPr="000C3DF8" w:rsidRDefault="00582B31" w:rsidP="00582B31">
      <w:pPr>
        <w:numPr>
          <w:ilvl w:val="0"/>
          <w:numId w:val="30"/>
        </w:numPr>
        <w:spacing w:after="160" w:line="259" w:lineRule="auto"/>
        <w:jc w:val="both"/>
        <w:rPr>
          <w:b/>
          <w:bCs/>
          <w:sz w:val="24"/>
        </w:rPr>
      </w:pPr>
      <w:r w:rsidRPr="000C3DF8">
        <w:rPr>
          <w:b/>
          <w:bCs/>
          <w:sz w:val="24"/>
        </w:rPr>
        <w:t>Permanent</w:t>
      </w:r>
      <w:r w:rsidRPr="000C3DF8">
        <w:rPr>
          <w:b/>
          <w:bCs/>
          <w:spacing w:val="-9"/>
          <w:sz w:val="24"/>
        </w:rPr>
        <w:t xml:space="preserve"> </w:t>
      </w:r>
      <w:r w:rsidRPr="000C3DF8">
        <w:rPr>
          <w:b/>
          <w:bCs/>
          <w:spacing w:val="-2"/>
          <w:sz w:val="24"/>
        </w:rPr>
        <w:t>Information</w:t>
      </w:r>
    </w:p>
    <w:p w14:paraId="6B9A6899" w14:textId="77777777" w:rsidR="00582B31" w:rsidRPr="000C3DF8" w:rsidRDefault="00582B31" w:rsidP="00582B31">
      <w:pPr>
        <w:ind w:left="134"/>
        <w:rPr>
          <w:i/>
          <w:sz w:val="24"/>
        </w:rPr>
      </w:pPr>
      <w:r w:rsidRPr="000C3DF8">
        <w:rPr>
          <w:i/>
          <w:sz w:val="24"/>
        </w:rPr>
        <w:t>The</w:t>
      </w:r>
      <w:r w:rsidRPr="000C3DF8">
        <w:rPr>
          <w:i/>
          <w:spacing w:val="-5"/>
          <w:sz w:val="24"/>
        </w:rPr>
        <w:t xml:space="preserve"> </w:t>
      </w:r>
      <w:r w:rsidRPr="000C3DF8">
        <w:rPr>
          <w:i/>
          <w:sz w:val="24"/>
        </w:rPr>
        <w:t>following</w:t>
      </w:r>
      <w:r w:rsidRPr="000C3DF8">
        <w:rPr>
          <w:i/>
          <w:spacing w:val="-8"/>
          <w:sz w:val="24"/>
        </w:rPr>
        <w:t xml:space="preserve"> </w:t>
      </w:r>
      <w:r w:rsidRPr="000C3DF8">
        <w:rPr>
          <w:i/>
          <w:sz w:val="24"/>
        </w:rPr>
        <w:t>information</w:t>
      </w:r>
      <w:r w:rsidRPr="000C3DF8">
        <w:rPr>
          <w:i/>
          <w:spacing w:val="-5"/>
          <w:sz w:val="24"/>
        </w:rPr>
        <w:t xml:space="preserve"> </w:t>
      </w:r>
      <w:r w:rsidRPr="000C3DF8">
        <w:rPr>
          <w:i/>
          <w:sz w:val="24"/>
        </w:rPr>
        <w:t>can</w:t>
      </w:r>
      <w:r w:rsidRPr="000C3DF8">
        <w:rPr>
          <w:i/>
          <w:spacing w:val="-1"/>
          <w:sz w:val="24"/>
        </w:rPr>
        <w:t xml:space="preserve"> </w:t>
      </w:r>
      <w:r w:rsidRPr="000C3DF8">
        <w:rPr>
          <w:i/>
          <w:sz w:val="24"/>
        </w:rPr>
        <w:t>be</w:t>
      </w:r>
      <w:r w:rsidRPr="000C3DF8">
        <w:rPr>
          <w:i/>
          <w:spacing w:val="-4"/>
          <w:sz w:val="24"/>
        </w:rPr>
        <w:t xml:space="preserve"> </w:t>
      </w:r>
      <w:r w:rsidRPr="000C3DF8">
        <w:rPr>
          <w:i/>
          <w:sz w:val="24"/>
        </w:rPr>
        <w:t>updated</w:t>
      </w:r>
      <w:r w:rsidRPr="000C3DF8">
        <w:rPr>
          <w:i/>
          <w:spacing w:val="-8"/>
          <w:sz w:val="24"/>
        </w:rPr>
        <w:t xml:space="preserve"> </w:t>
      </w:r>
      <w:r w:rsidRPr="000C3DF8">
        <w:rPr>
          <w:i/>
          <w:sz w:val="24"/>
        </w:rPr>
        <w:t>at</w:t>
      </w:r>
      <w:r w:rsidRPr="000C3DF8">
        <w:rPr>
          <w:i/>
          <w:spacing w:val="-2"/>
          <w:sz w:val="24"/>
        </w:rPr>
        <w:t xml:space="preserve"> </w:t>
      </w:r>
      <w:r w:rsidRPr="000C3DF8">
        <w:rPr>
          <w:i/>
          <w:sz w:val="24"/>
        </w:rPr>
        <w:t>any</w:t>
      </w:r>
      <w:r w:rsidRPr="000C3DF8">
        <w:rPr>
          <w:i/>
          <w:spacing w:val="-6"/>
          <w:sz w:val="24"/>
        </w:rPr>
        <w:t xml:space="preserve"> </w:t>
      </w:r>
      <w:r w:rsidRPr="000C3DF8">
        <w:rPr>
          <w:i/>
          <w:spacing w:val="-2"/>
          <w:sz w:val="24"/>
        </w:rPr>
        <w:t>time.</w:t>
      </w:r>
    </w:p>
    <w:p w14:paraId="1DAB9B30" w14:textId="77777777" w:rsidR="00582B31" w:rsidRPr="000C3DF8" w:rsidRDefault="00582B31" w:rsidP="00582B31">
      <w:pPr>
        <w:widowControl w:val="0"/>
        <w:autoSpaceDE w:val="0"/>
        <w:autoSpaceDN w:val="0"/>
        <w:rPr>
          <w:i/>
          <w:sz w:val="24"/>
          <w:lang w:val="en-US"/>
        </w:rPr>
      </w:pPr>
    </w:p>
    <w:p w14:paraId="5B6D3F9A" w14:textId="77777777" w:rsidR="00582B31" w:rsidRPr="000C3DF8" w:rsidRDefault="00582B31" w:rsidP="00582B31">
      <w:pPr>
        <w:widowControl w:val="0"/>
        <w:numPr>
          <w:ilvl w:val="1"/>
          <w:numId w:val="25"/>
        </w:numPr>
        <w:tabs>
          <w:tab w:val="left" w:pos="555"/>
        </w:tabs>
        <w:autoSpaceDE w:val="0"/>
        <w:autoSpaceDN w:val="0"/>
        <w:spacing w:after="160" w:line="259" w:lineRule="auto"/>
        <w:ind w:hanging="421"/>
        <w:rPr>
          <w:sz w:val="24"/>
        </w:rPr>
      </w:pPr>
      <w:r w:rsidRPr="000C3DF8">
        <w:rPr>
          <w:sz w:val="24"/>
        </w:rPr>
        <w:t>Science</w:t>
      </w:r>
      <w:r w:rsidRPr="000C3DF8">
        <w:rPr>
          <w:spacing w:val="-11"/>
          <w:sz w:val="24"/>
        </w:rPr>
        <w:t xml:space="preserve"> </w:t>
      </w:r>
      <w:r w:rsidRPr="000C3DF8">
        <w:rPr>
          <w:spacing w:val="-2"/>
          <w:sz w:val="24"/>
        </w:rPr>
        <w:t>Facilities</w:t>
      </w:r>
    </w:p>
    <w:p w14:paraId="092DD582" w14:textId="77777777" w:rsidR="00582B31" w:rsidRPr="000C3DF8" w:rsidRDefault="00582B31" w:rsidP="00582B31">
      <w:pPr>
        <w:widowControl w:val="0"/>
        <w:autoSpaceDE w:val="0"/>
        <w:autoSpaceDN w:val="0"/>
        <w:rPr>
          <w:sz w:val="24"/>
          <w:lang w:val="en-US"/>
        </w:rPr>
      </w:pPr>
    </w:p>
    <w:p w14:paraId="3E64988B" w14:textId="77777777" w:rsidR="00582B31" w:rsidRPr="000C3DF8" w:rsidRDefault="00582B31" w:rsidP="00582B31">
      <w:pPr>
        <w:widowControl w:val="0"/>
        <w:numPr>
          <w:ilvl w:val="2"/>
          <w:numId w:val="25"/>
        </w:numPr>
        <w:tabs>
          <w:tab w:val="left" w:pos="675"/>
        </w:tabs>
        <w:autoSpaceDE w:val="0"/>
        <w:autoSpaceDN w:val="0"/>
        <w:spacing w:after="160" w:line="259" w:lineRule="auto"/>
        <w:ind w:hanging="541"/>
        <w:rPr>
          <w:sz w:val="24"/>
        </w:rPr>
      </w:pPr>
      <w:r w:rsidRPr="000C3DF8">
        <w:rPr>
          <w:sz w:val="24"/>
        </w:rPr>
        <w:t>Automatic</w:t>
      </w:r>
      <w:r w:rsidRPr="000C3DF8">
        <w:rPr>
          <w:spacing w:val="-11"/>
          <w:sz w:val="24"/>
        </w:rPr>
        <w:t xml:space="preserve"> </w:t>
      </w:r>
      <w:r w:rsidRPr="000C3DF8">
        <w:rPr>
          <w:sz w:val="24"/>
        </w:rPr>
        <w:t>Recording</w:t>
      </w:r>
      <w:r w:rsidRPr="000C3DF8">
        <w:rPr>
          <w:spacing w:val="-9"/>
          <w:sz w:val="24"/>
        </w:rPr>
        <w:t xml:space="preserve"> </w:t>
      </w:r>
      <w:r w:rsidRPr="000C3DF8">
        <w:rPr>
          <w:spacing w:val="-2"/>
          <w:sz w:val="24"/>
        </w:rPr>
        <w:t>Stations/Observatories</w:t>
      </w:r>
    </w:p>
    <w:p w14:paraId="343CEECE" w14:textId="77777777" w:rsidR="00582B31" w:rsidRPr="000C3DF8" w:rsidRDefault="00582B31" w:rsidP="00582B31">
      <w:pPr>
        <w:widowControl w:val="0"/>
        <w:autoSpaceDE w:val="0"/>
        <w:autoSpaceDN w:val="0"/>
        <w:ind w:left="134" w:right="964"/>
        <w:rPr>
          <w:sz w:val="24"/>
          <w:lang w:val="en-US"/>
        </w:rPr>
      </w:pPr>
      <w:r w:rsidRPr="000C3DF8">
        <w:rPr>
          <w:sz w:val="24"/>
          <w:lang w:val="en-US"/>
        </w:rPr>
        <w:t>Site</w:t>
      </w:r>
      <w:r w:rsidRPr="000C3DF8">
        <w:rPr>
          <w:spacing w:val="-8"/>
          <w:sz w:val="24"/>
          <w:lang w:val="en-US"/>
        </w:rPr>
        <w:t xml:space="preserve"> </w:t>
      </w:r>
      <w:r w:rsidRPr="000C3DF8">
        <w:rPr>
          <w:sz w:val="24"/>
          <w:lang w:val="en-US"/>
        </w:rPr>
        <w:t>name,</w:t>
      </w:r>
      <w:r w:rsidRPr="000C3DF8">
        <w:rPr>
          <w:spacing w:val="-9"/>
          <w:sz w:val="24"/>
          <w:lang w:val="en-US"/>
        </w:rPr>
        <w:t xml:space="preserve"> </w:t>
      </w:r>
      <w:r w:rsidRPr="000C3DF8">
        <w:rPr>
          <w:sz w:val="24"/>
          <w:lang w:val="en-US"/>
        </w:rPr>
        <w:t>coordinates</w:t>
      </w:r>
      <w:r w:rsidRPr="000C3DF8">
        <w:rPr>
          <w:spacing w:val="-11"/>
          <w:sz w:val="24"/>
          <w:lang w:val="en-US"/>
        </w:rPr>
        <w:t xml:space="preserve"> </w:t>
      </w:r>
      <w:r w:rsidRPr="000C3DF8">
        <w:rPr>
          <w:sz w:val="24"/>
          <w:lang w:val="en-US"/>
        </w:rPr>
        <w:t>(latitude</w:t>
      </w:r>
      <w:r w:rsidRPr="000C3DF8">
        <w:rPr>
          <w:spacing w:val="-13"/>
          <w:sz w:val="24"/>
          <w:lang w:val="en-US"/>
        </w:rPr>
        <w:t xml:space="preserve"> </w:t>
      </w:r>
      <w:r w:rsidRPr="000C3DF8">
        <w:rPr>
          <w:sz w:val="24"/>
          <w:lang w:val="en-US"/>
        </w:rPr>
        <w:t>and</w:t>
      </w:r>
      <w:r w:rsidRPr="000C3DF8">
        <w:rPr>
          <w:spacing w:val="-5"/>
          <w:sz w:val="24"/>
          <w:lang w:val="en-US"/>
        </w:rPr>
        <w:t xml:space="preserve"> </w:t>
      </w:r>
      <w:r w:rsidRPr="000C3DF8">
        <w:rPr>
          <w:sz w:val="24"/>
          <w:lang w:val="en-US"/>
        </w:rPr>
        <w:t>longitude),</w:t>
      </w:r>
      <w:r w:rsidRPr="000C3DF8">
        <w:rPr>
          <w:spacing w:val="-14"/>
          <w:sz w:val="24"/>
          <w:lang w:val="en-US"/>
        </w:rPr>
        <w:t xml:space="preserve"> </w:t>
      </w:r>
      <w:r w:rsidRPr="000C3DF8">
        <w:rPr>
          <w:sz w:val="24"/>
          <w:lang w:val="en-US"/>
        </w:rPr>
        <w:t>elevation</w:t>
      </w:r>
      <w:r w:rsidRPr="000C3DF8">
        <w:rPr>
          <w:spacing w:val="-9"/>
          <w:sz w:val="24"/>
          <w:lang w:val="en-US"/>
        </w:rPr>
        <w:t xml:space="preserve"> </w:t>
      </w:r>
      <w:r w:rsidRPr="000C3DF8">
        <w:rPr>
          <w:sz w:val="24"/>
          <w:lang w:val="en-US"/>
        </w:rPr>
        <w:t>(m),</w:t>
      </w:r>
      <w:r w:rsidRPr="000C3DF8">
        <w:rPr>
          <w:spacing w:val="-7"/>
          <w:sz w:val="24"/>
          <w:lang w:val="en-US"/>
        </w:rPr>
        <w:t xml:space="preserve"> </w:t>
      </w:r>
      <w:r w:rsidRPr="000C3DF8">
        <w:rPr>
          <w:sz w:val="24"/>
          <w:lang w:val="en-US"/>
        </w:rPr>
        <w:t xml:space="preserve">parameters recorded, observation frequency, reference number </w:t>
      </w:r>
      <w:r w:rsidRPr="000C3DF8">
        <w:rPr>
          <w:i/>
          <w:sz w:val="24"/>
          <w:lang w:val="en-US"/>
        </w:rPr>
        <w:t>(</w:t>
      </w:r>
      <w:proofErr w:type="spellStart"/>
      <w:r w:rsidRPr="000C3DF8">
        <w:rPr>
          <w:i/>
          <w:sz w:val="24"/>
          <w:lang w:val="en-US"/>
        </w:rPr>
        <w:t>eg</w:t>
      </w:r>
      <w:proofErr w:type="spellEnd"/>
      <w:r w:rsidRPr="000C3DF8">
        <w:rPr>
          <w:i/>
          <w:sz w:val="24"/>
          <w:lang w:val="en-US"/>
        </w:rPr>
        <w:t xml:space="preserve">, </w:t>
      </w:r>
      <w:r w:rsidRPr="000C3DF8">
        <w:rPr>
          <w:sz w:val="24"/>
          <w:lang w:val="en-US"/>
        </w:rPr>
        <w:t>WMO no.).</w:t>
      </w:r>
    </w:p>
    <w:p w14:paraId="20A2144D" w14:textId="77777777" w:rsidR="00582B31" w:rsidRPr="000C3DF8" w:rsidRDefault="00582B31" w:rsidP="00582B31">
      <w:pPr>
        <w:widowControl w:val="0"/>
        <w:autoSpaceDE w:val="0"/>
        <w:autoSpaceDN w:val="0"/>
        <w:rPr>
          <w:sz w:val="24"/>
          <w:lang w:val="en-US"/>
        </w:rPr>
      </w:pPr>
    </w:p>
    <w:p w14:paraId="04F1A20C" w14:textId="77777777" w:rsidR="00582B31" w:rsidRPr="000C3DF8" w:rsidRDefault="00582B31" w:rsidP="00582B31">
      <w:pPr>
        <w:widowControl w:val="0"/>
        <w:numPr>
          <w:ilvl w:val="1"/>
          <w:numId w:val="24"/>
        </w:numPr>
        <w:tabs>
          <w:tab w:val="left" w:pos="495"/>
        </w:tabs>
        <w:autoSpaceDE w:val="0"/>
        <w:autoSpaceDN w:val="0"/>
        <w:spacing w:after="160" w:line="259" w:lineRule="auto"/>
        <w:ind w:hanging="361"/>
        <w:rPr>
          <w:sz w:val="24"/>
        </w:rPr>
      </w:pPr>
      <w:r w:rsidRPr="000C3DF8">
        <w:rPr>
          <w:sz w:val="24"/>
        </w:rPr>
        <w:t>Operational</w:t>
      </w:r>
      <w:r w:rsidRPr="000C3DF8">
        <w:rPr>
          <w:spacing w:val="-10"/>
          <w:sz w:val="24"/>
        </w:rPr>
        <w:t xml:space="preserve"> </w:t>
      </w:r>
      <w:r w:rsidRPr="000C3DF8">
        <w:rPr>
          <w:spacing w:val="-2"/>
          <w:sz w:val="24"/>
        </w:rPr>
        <w:t>Information</w:t>
      </w:r>
    </w:p>
    <w:p w14:paraId="44E25231" w14:textId="77777777" w:rsidR="00582B31" w:rsidRPr="000C3DF8" w:rsidRDefault="00582B31" w:rsidP="00582B31">
      <w:pPr>
        <w:widowControl w:val="0"/>
        <w:numPr>
          <w:ilvl w:val="0"/>
          <w:numId w:val="23"/>
        </w:numPr>
        <w:tabs>
          <w:tab w:val="left" w:pos="428"/>
        </w:tabs>
        <w:autoSpaceDE w:val="0"/>
        <w:autoSpaceDN w:val="0"/>
        <w:spacing w:after="160" w:line="259" w:lineRule="auto"/>
        <w:ind w:hanging="294"/>
        <w:rPr>
          <w:sz w:val="24"/>
        </w:rPr>
      </w:pPr>
      <w:r w:rsidRPr="000C3DF8">
        <w:rPr>
          <w:spacing w:val="-2"/>
          <w:sz w:val="24"/>
        </w:rPr>
        <w:t>Stations</w:t>
      </w:r>
    </w:p>
    <w:p w14:paraId="3978059B" w14:textId="77777777" w:rsidR="00582B31" w:rsidRPr="000C3DF8" w:rsidRDefault="00582B31" w:rsidP="00582B31">
      <w:pPr>
        <w:widowControl w:val="0"/>
        <w:autoSpaceDE w:val="0"/>
        <w:autoSpaceDN w:val="0"/>
        <w:ind w:left="142"/>
        <w:rPr>
          <w:sz w:val="24"/>
        </w:rPr>
      </w:pPr>
      <w:r w:rsidRPr="000C3DF8">
        <w:rPr>
          <w:sz w:val="24"/>
        </w:rPr>
        <w:t>Name of stations (giving region, latitude and longitude), status, seasonality, date established, accommodation and medical facilities.</w:t>
      </w:r>
    </w:p>
    <w:p w14:paraId="4C7BE30D" w14:textId="77777777" w:rsidR="00582B31" w:rsidRPr="000C3DF8" w:rsidRDefault="00582B31" w:rsidP="00582B31">
      <w:pPr>
        <w:widowControl w:val="0"/>
        <w:autoSpaceDE w:val="0"/>
        <w:autoSpaceDN w:val="0"/>
        <w:ind w:left="142"/>
        <w:rPr>
          <w:sz w:val="24"/>
        </w:rPr>
      </w:pPr>
      <w:r w:rsidRPr="000C3DF8">
        <w:rPr>
          <w:sz w:val="24"/>
        </w:rPr>
        <w:t>Names of refuges (giving region, latitude and longitude), medical facilities, and accommodation capacity.</w:t>
      </w:r>
    </w:p>
    <w:p w14:paraId="47C23819" w14:textId="77777777" w:rsidR="00582B31" w:rsidRPr="000C3DF8" w:rsidRDefault="00582B31" w:rsidP="00582B31">
      <w:pPr>
        <w:widowControl w:val="0"/>
        <w:tabs>
          <w:tab w:val="left" w:pos="428"/>
        </w:tabs>
        <w:autoSpaceDE w:val="0"/>
        <w:autoSpaceDN w:val="0"/>
        <w:ind w:left="142"/>
        <w:rPr>
          <w:sz w:val="24"/>
        </w:rPr>
      </w:pPr>
    </w:p>
    <w:p w14:paraId="00EEF0C6" w14:textId="77777777" w:rsidR="00582B31" w:rsidRPr="000C3DF8" w:rsidRDefault="00582B31" w:rsidP="00582B31">
      <w:pPr>
        <w:widowControl w:val="0"/>
        <w:tabs>
          <w:tab w:val="left" w:pos="428"/>
        </w:tabs>
        <w:autoSpaceDE w:val="0"/>
        <w:autoSpaceDN w:val="0"/>
        <w:ind w:left="142"/>
        <w:rPr>
          <w:sz w:val="24"/>
        </w:rPr>
      </w:pPr>
      <w:r w:rsidRPr="000C3DF8">
        <w:rPr>
          <w:sz w:val="24"/>
        </w:rPr>
        <w:t>B.</w:t>
      </w:r>
      <w:r w:rsidRPr="000C3DF8">
        <w:rPr>
          <w:sz w:val="24"/>
        </w:rPr>
        <w:tab/>
        <w:t>Non-Military Ships</w:t>
      </w:r>
    </w:p>
    <w:p w14:paraId="69979FAA" w14:textId="77777777" w:rsidR="00582B31" w:rsidRPr="000C3DF8" w:rsidRDefault="00582B31" w:rsidP="00582B31">
      <w:pPr>
        <w:widowControl w:val="0"/>
        <w:tabs>
          <w:tab w:val="left" w:pos="428"/>
        </w:tabs>
        <w:autoSpaceDE w:val="0"/>
        <w:autoSpaceDN w:val="0"/>
        <w:ind w:left="142"/>
        <w:rPr>
          <w:sz w:val="24"/>
        </w:rPr>
      </w:pPr>
      <w:r w:rsidRPr="000C3DF8">
        <w:rPr>
          <w:sz w:val="24"/>
        </w:rPr>
        <w:t>Name of non-military ships, country of registry, ice strength, maximum crew, maximum passengers.</w:t>
      </w:r>
    </w:p>
    <w:p w14:paraId="78D51E63" w14:textId="77777777" w:rsidR="00582B31" w:rsidRPr="000C3DF8" w:rsidRDefault="00582B31" w:rsidP="00582B31">
      <w:pPr>
        <w:widowControl w:val="0"/>
        <w:tabs>
          <w:tab w:val="left" w:pos="428"/>
        </w:tabs>
        <w:autoSpaceDE w:val="0"/>
        <w:autoSpaceDN w:val="0"/>
        <w:ind w:left="142"/>
        <w:rPr>
          <w:sz w:val="24"/>
        </w:rPr>
      </w:pPr>
    </w:p>
    <w:p w14:paraId="22FBBB45" w14:textId="77777777" w:rsidR="00582B31" w:rsidRPr="000C3DF8" w:rsidRDefault="00582B31" w:rsidP="00582B31">
      <w:pPr>
        <w:widowControl w:val="0"/>
        <w:tabs>
          <w:tab w:val="left" w:pos="428"/>
        </w:tabs>
        <w:autoSpaceDE w:val="0"/>
        <w:autoSpaceDN w:val="0"/>
        <w:ind w:left="142"/>
        <w:rPr>
          <w:sz w:val="24"/>
        </w:rPr>
      </w:pPr>
      <w:r w:rsidRPr="000C3DF8">
        <w:rPr>
          <w:sz w:val="24"/>
        </w:rPr>
        <w:t>C.</w:t>
      </w:r>
      <w:r w:rsidRPr="000C3DF8">
        <w:rPr>
          <w:sz w:val="24"/>
        </w:rPr>
        <w:tab/>
        <w:t>Non-Military Aircraft</w:t>
      </w:r>
    </w:p>
    <w:p w14:paraId="2E4C10EC" w14:textId="77777777" w:rsidR="00582B31" w:rsidRPr="000C3DF8" w:rsidRDefault="00582B31" w:rsidP="00582B31">
      <w:pPr>
        <w:widowControl w:val="0"/>
        <w:tabs>
          <w:tab w:val="left" w:pos="428"/>
        </w:tabs>
        <w:autoSpaceDE w:val="0"/>
        <w:autoSpaceDN w:val="0"/>
        <w:ind w:left="142"/>
        <w:rPr>
          <w:sz w:val="24"/>
        </w:rPr>
      </w:pPr>
      <w:r w:rsidRPr="000C3DF8">
        <w:rPr>
          <w:sz w:val="24"/>
        </w:rPr>
        <w:t>Type of non-military aircraft, maximum crew, maximum passengers.</w:t>
      </w:r>
    </w:p>
    <w:p w14:paraId="3731F2D2" w14:textId="77777777" w:rsidR="00582B31" w:rsidRPr="000C3DF8" w:rsidRDefault="00582B31" w:rsidP="00582B31">
      <w:pPr>
        <w:widowControl w:val="0"/>
        <w:tabs>
          <w:tab w:val="left" w:pos="428"/>
        </w:tabs>
        <w:autoSpaceDE w:val="0"/>
        <w:autoSpaceDN w:val="0"/>
        <w:ind w:left="142"/>
        <w:rPr>
          <w:sz w:val="24"/>
        </w:rPr>
      </w:pPr>
    </w:p>
    <w:p w14:paraId="123D27E7" w14:textId="77777777" w:rsidR="00582B31" w:rsidRPr="000C3DF8" w:rsidRDefault="00582B31" w:rsidP="00582B31">
      <w:pPr>
        <w:widowControl w:val="0"/>
        <w:tabs>
          <w:tab w:val="left" w:pos="428"/>
        </w:tabs>
        <w:autoSpaceDE w:val="0"/>
        <w:autoSpaceDN w:val="0"/>
        <w:ind w:left="142"/>
        <w:rPr>
          <w:sz w:val="24"/>
        </w:rPr>
      </w:pPr>
      <w:r w:rsidRPr="000C3DF8">
        <w:rPr>
          <w:sz w:val="24"/>
        </w:rPr>
        <w:t>D.</w:t>
      </w:r>
      <w:r w:rsidRPr="000C3DF8">
        <w:rPr>
          <w:sz w:val="24"/>
        </w:rPr>
        <w:tab/>
        <w:t>Military</w:t>
      </w:r>
    </w:p>
    <w:p w14:paraId="4F307294" w14:textId="77777777" w:rsidR="00582B31" w:rsidRPr="000C3DF8" w:rsidRDefault="00582B31" w:rsidP="00582B31">
      <w:pPr>
        <w:widowControl w:val="0"/>
        <w:tabs>
          <w:tab w:val="left" w:pos="428"/>
        </w:tabs>
        <w:autoSpaceDE w:val="0"/>
        <w:autoSpaceDN w:val="0"/>
        <w:ind w:left="142"/>
        <w:rPr>
          <w:sz w:val="24"/>
        </w:rPr>
      </w:pPr>
      <w:r w:rsidRPr="000C3DF8">
        <w:rPr>
          <w:sz w:val="24"/>
        </w:rPr>
        <w:t>-</w:t>
      </w:r>
      <w:r w:rsidRPr="000C3DF8">
        <w:rPr>
          <w:sz w:val="24"/>
        </w:rPr>
        <w:tab/>
        <w:t>Number of military personnel (officers and enlisted)</w:t>
      </w:r>
    </w:p>
    <w:p w14:paraId="10A8714F" w14:textId="77777777" w:rsidR="00582B31" w:rsidRPr="000C3DF8" w:rsidRDefault="00582B31" w:rsidP="00582B31">
      <w:pPr>
        <w:widowControl w:val="0"/>
        <w:tabs>
          <w:tab w:val="left" w:pos="428"/>
        </w:tabs>
        <w:autoSpaceDE w:val="0"/>
        <w:autoSpaceDN w:val="0"/>
        <w:ind w:left="142"/>
        <w:rPr>
          <w:sz w:val="24"/>
        </w:rPr>
      </w:pPr>
      <w:r w:rsidRPr="000C3DF8">
        <w:rPr>
          <w:sz w:val="24"/>
        </w:rPr>
        <w:t>-</w:t>
      </w:r>
      <w:r w:rsidRPr="000C3DF8">
        <w:rPr>
          <w:sz w:val="24"/>
        </w:rPr>
        <w:tab/>
        <w:t>Number and types of armaments.</w:t>
      </w:r>
    </w:p>
    <w:p w14:paraId="290F9980" w14:textId="77777777" w:rsidR="00582B31" w:rsidRPr="000C3DF8" w:rsidRDefault="00582B31" w:rsidP="00582B31">
      <w:pPr>
        <w:widowControl w:val="0"/>
        <w:tabs>
          <w:tab w:val="left" w:pos="428"/>
        </w:tabs>
        <w:autoSpaceDE w:val="0"/>
        <w:autoSpaceDN w:val="0"/>
        <w:ind w:left="142"/>
        <w:rPr>
          <w:sz w:val="24"/>
        </w:rPr>
      </w:pPr>
      <w:r w:rsidRPr="000C3DF8">
        <w:rPr>
          <w:sz w:val="24"/>
        </w:rPr>
        <w:t>-</w:t>
      </w:r>
      <w:r w:rsidRPr="000C3DF8">
        <w:rPr>
          <w:sz w:val="24"/>
        </w:rPr>
        <w:tab/>
        <w:t>Information on military equipment, if any, not already reported in the EIES, including its site name, coordinate (latitude and longitude), type of equipment, and purpose.</w:t>
      </w:r>
    </w:p>
    <w:p w14:paraId="56808702" w14:textId="77777777" w:rsidR="00582B31" w:rsidRPr="000C3DF8" w:rsidRDefault="00582B31" w:rsidP="00582B31">
      <w:pPr>
        <w:widowControl w:val="0"/>
        <w:tabs>
          <w:tab w:val="left" w:pos="428"/>
        </w:tabs>
        <w:autoSpaceDE w:val="0"/>
        <w:autoSpaceDN w:val="0"/>
        <w:ind w:left="142"/>
        <w:rPr>
          <w:sz w:val="24"/>
        </w:rPr>
      </w:pPr>
      <w:r w:rsidRPr="000C3DF8">
        <w:rPr>
          <w:sz w:val="24"/>
        </w:rPr>
        <w:t>-</w:t>
      </w:r>
      <w:r w:rsidRPr="000C3DF8">
        <w:rPr>
          <w:sz w:val="24"/>
        </w:rPr>
        <w:tab/>
        <w:t>Ship: Name of military ship, ice strength, maximum crew, maximum passengers.</w:t>
      </w:r>
    </w:p>
    <w:p w14:paraId="1BC84AD2" w14:textId="77777777" w:rsidR="00582B31" w:rsidRPr="000C3DF8" w:rsidRDefault="00582B31" w:rsidP="00582B31">
      <w:pPr>
        <w:widowControl w:val="0"/>
        <w:tabs>
          <w:tab w:val="left" w:pos="428"/>
        </w:tabs>
        <w:autoSpaceDE w:val="0"/>
        <w:autoSpaceDN w:val="0"/>
        <w:ind w:left="142"/>
        <w:rPr>
          <w:sz w:val="24"/>
        </w:rPr>
      </w:pPr>
      <w:r w:rsidRPr="000C3DF8">
        <w:rPr>
          <w:sz w:val="24"/>
        </w:rPr>
        <w:t>-</w:t>
      </w:r>
      <w:r w:rsidRPr="000C3DF8">
        <w:rPr>
          <w:sz w:val="24"/>
        </w:rPr>
        <w:tab/>
        <w:t>Aircraft: Type of military aircraft, maximum crew, maximum passengers.</w:t>
      </w:r>
    </w:p>
    <w:p w14:paraId="6DEB0DC3" w14:textId="77777777" w:rsidR="00582B31" w:rsidRPr="000C3DF8" w:rsidRDefault="00582B31" w:rsidP="00582B31">
      <w:pPr>
        <w:widowControl w:val="0"/>
        <w:tabs>
          <w:tab w:val="left" w:pos="428"/>
        </w:tabs>
        <w:autoSpaceDE w:val="0"/>
        <w:autoSpaceDN w:val="0"/>
        <w:rPr>
          <w:sz w:val="24"/>
        </w:rPr>
      </w:pPr>
    </w:p>
    <w:p w14:paraId="6D7BE9DF" w14:textId="77777777" w:rsidR="00582B31" w:rsidRPr="000C3DF8" w:rsidRDefault="00582B31" w:rsidP="00582B31">
      <w:pPr>
        <w:widowControl w:val="0"/>
        <w:tabs>
          <w:tab w:val="left" w:pos="428"/>
        </w:tabs>
        <w:autoSpaceDE w:val="0"/>
        <w:autoSpaceDN w:val="0"/>
        <w:ind w:left="142"/>
        <w:rPr>
          <w:sz w:val="24"/>
        </w:rPr>
      </w:pPr>
      <w:r w:rsidRPr="000C3DF8">
        <w:rPr>
          <w:sz w:val="24"/>
        </w:rPr>
        <w:t>3.3</w:t>
      </w:r>
      <w:r w:rsidRPr="000C3DF8">
        <w:rPr>
          <w:sz w:val="24"/>
        </w:rPr>
        <w:tab/>
        <w:t>Environmental Information</w:t>
      </w:r>
    </w:p>
    <w:p w14:paraId="45C80FEA" w14:textId="77777777" w:rsidR="00582B31" w:rsidRPr="000C3DF8" w:rsidRDefault="00582B31" w:rsidP="00582B31">
      <w:pPr>
        <w:widowControl w:val="0"/>
        <w:tabs>
          <w:tab w:val="left" w:pos="428"/>
        </w:tabs>
        <w:autoSpaceDE w:val="0"/>
        <w:autoSpaceDN w:val="0"/>
        <w:ind w:left="142"/>
        <w:rPr>
          <w:sz w:val="24"/>
        </w:rPr>
      </w:pPr>
    </w:p>
    <w:p w14:paraId="2717603F" w14:textId="77777777" w:rsidR="00582B31" w:rsidRPr="000C3DF8" w:rsidRDefault="00582B31" w:rsidP="00582B31">
      <w:pPr>
        <w:widowControl w:val="0"/>
        <w:tabs>
          <w:tab w:val="left" w:pos="428"/>
        </w:tabs>
        <w:autoSpaceDE w:val="0"/>
        <w:autoSpaceDN w:val="0"/>
        <w:ind w:left="142"/>
        <w:rPr>
          <w:sz w:val="24"/>
        </w:rPr>
      </w:pPr>
      <w:r w:rsidRPr="000C3DF8">
        <w:rPr>
          <w:sz w:val="24"/>
        </w:rPr>
        <w:lastRenderedPageBreak/>
        <w:t>3.3.1</w:t>
      </w:r>
      <w:r w:rsidRPr="000C3DF8">
        <w:rPr>
          <w:sz w:val="24"/>
        </w:rPr>
        <w:tab/>
        <w:t>Waste Management Plans</w:t>
      </w:r>
    </w:p>
    <w:p w14:paraId="46D41B5E" w14:textId="77777777" w:rsidR="00582B31" w:rsidRPr="000C3DF8" w:rsidRDefault="00582B31" w:rsidP="00582B31">
      <w:pPr>
        <w:widowControl w:val="0"/>
        <w:tabs>
          <w:tab w:val="left" w:pos="428"/>
        </w:tabs>
        <w:autoSpaceDE w:val="0"/>
        <w:autoSpaceDN w:val="0"/>
        <w:ind w:left="142"/>
        <w:rPr>
          <w:sz w:val="24"/>
        </w:rPr>
      </w:pPr>
      <w:r w:rsidRPr="000C3DF8">
        <w:rPr>
          <w:sz w:val="24"/>
        </w:rPr>
        <w:t>Title of Plan, site/vessel, copy (PDF) or contact point for printed version.</w:t>
      </w:r>
    </w:p>
    <w:p w14:paraId="522AADC1" w14:textId="77777777" w:rsidR="00582B31" w:rsidRPr="000C3DF8" w:rsidRDefault="00582B31" w:rsidP="00582B31">
      <w:pPr>
        <w:widowControl w:val="0"/>
        <w:tabs>
          <w:tab w:val="left" w:pos="428"/>
        </w:tabs>
        <w:autoSpaceDE w:val="0"/>
        <w:autoSpaceDN w:val="0"/>
        <w:ind w:left="142"/>
        <w:rPr>
          <w:sz w:val="24"/>
        </w:rPr>
      </w:pPr>
    </w:p>
    <w:p w14:paraId="4A589F54" w14:textId="77777777" w:rsidR="00582B31" w:rsidRPr="000C3DF8" w:rsidRDefault="00582B31" w:rsidP="00582B31">
      <w:pPr>
        <w:widowControl w:val="0"/>
        <w:tabs>
          <w:tab w:val="left" w:pos="428"/>
        </w:tabs>
        <w:autoSpaceDE w:val="0"/>
        <w:autoSpaceDN w:val="0"/>
        <w:ind w:left="142"/>
        <w:rPr>
          <w:sz w:val="24"/>
        </w:rPr>
      </w:pPr>
      <w:r w:rsidRPr="000C3DF8">
        <w:rPr>
          <w:sz w:val="24"/>
        </w:rPr>
        <w:t>3.3.2</w:t>
      </w:r>
      <w:r w:rsidRPr="000C3DF8">
        <w:rPr>
          <w:sz w:val="24"/>
        </w:rPr>
        <w:tab/>
        <w:t>Contingency Plans</w:t>
      </w:r>
    </w:p>
    <w:p w14:paraId="44E527AA" w14:textId="77777777" w:rsidR="00582B31" w:rsidRPr="000C3DF8" w:rsidRDefault="00582B31" w:rsidP="00582B31">
      <w:pPr>
        <w:widowControl w:val="0"/>
        <w:tabs>
          <w:tab w:val="left" w:pos="428"/>
        </w:tabs>
        <w:autoSpaceDE w:val="0"/>
        <w:autoSpaceDN w:val="0"/>
        <w:ind w:left="142"/>
        <w:rPr>
          <w:sz w:val="24"/>
        </w:rPr>
      </w:pPr>
      <w:r w:rsidRPr="000C3DF8">
        <w:rPr>
          <w:sz w:val="24"/>
        </w:rPr>
        <w:t>Title of Contingency Plan(s) for Oil Spills and other environmental emergencies, copies (PDFs) or contact point for printed versions.</w:t>
      </w:r>
    </w:p>
    <w:p w14:paraId="262F8FE8" w14:textId="77777777" w:rsidR="00582B31" w:rsidRPr="000C3DF8" w:rsidRDefault="00582B31" w:rsidP="00582B31">
      <w:pPr>
        <w:widowControl w:val="0"/>
        <w:tabs>
          <w:tab w:val="left" w:pos="428"/>
        </w:tabs>
        <w:autoSpaceDE w:val="0"/>
        <w:autoSpaceDN w:val="0"/>
        <w:ind w:left="142"/>
        <w:rPr>
          <w:sz w:val="24"/>
        </w:rPr>
      </w:pPr>
    </w:p>
    <w:p w14:paraId="09B08762" w14:textId="77777777" w:rsidR="00582B31" w:rsidRPr="000C3DF8" w:rsidRDefault="00582B31" w:rsidP="00582B31">
      <w:pPr>
        <w:widowControl w:val="0"/>
        <w:tabs>
          <w:tab w:val="left" w:pos="428"/>
        </w:tabs>
        <w:autoSpaceDE w:val="0"/>
        <w:autoSpaceDN w:val="0"/>
        <w:ind w:left="142"/>
        <w:rPr>
          <w:sz w:val="24"/>
        </w:rPr>
      </w:pPr>
      <w:r w:rsidRPr="000C3DF8">
        <w:rPr>
          <w:sz w:val="24"/>
        </w:rPr>
        <w:t>3.3.3</w:t>
      </w:r>
      <w:r w:rsidRPr="000C3DF8">
        <w:rPr>
          <w:sz w:val="24"/>
        </w:rPr>
        <w:tab/>
        <w:t>Inventory of Past Activities</w:t>
      </w:r>
    </w:p>
    <w:p w14:paraId="544674BF" w14:textId="77777777" w:rsidR="00582B31" w:rsidRPr="000C3DF8" w:rsidRDefault="00582B31" w:rsidP="00582B31">
      <w:pPr>
        <w:widowControl w:val="0"/>
        <w:tabs>
          <w:tab w:val="left" w:pos="428"/>
        </w:tabs>
        <w:autoSpaceDE w:val="0"/>
        <w:autoSpaceDN w:val="0"/>
        <w:ind w:left="142"/>
        <w:rPr>
          <w:sz w:val="24"/>
        </w:rPr>
      </w:pPr>
      <w:r w:rsidRPr="000C3DF8">
        <w:rPr>
          <w:sz w:val="24"/>
        </w:rPr>
        <w:t>Name of station/base/field camp/traverse/crashed aircraft/etc., coordinates (latitude and longitude), period during which activity undertaken, description/purpose of activities undertaken, description of equipment or facilities remaining.</w:t>
      </w:r>
    </w:p>
    <w:p w14:paraId="2DF99B6E" w14:textId="77777777" w:rsidR="00582B31" w:rsidRPr="000C3DF8" w:rsidRDefault="00582B31" w:rsidP="00582B31">
      <w:pPr>
        <w:widowControl w:val="0"/>
        <w:tabs>
          <w:tab w:val="left" w:pos="428"/>
        </w:tabs>
        <w:autoSpaceDE w:val="0"/>
        <w:autoSpaceDN w:val="0"/>
        <w:ind w:left="142"/>
        <w:rPr>
          <w:sz w:val="24"/>
        </w:rPr>
      </w:pPr>
    </w:p>
    <w:p w14:paraId="5BCC8ED8" w14:textId="77777777" w:rsidR="00582B31" w:rsidRPr="000C3DF8" w:rsidRDefault="00582B31" w:rsidP="00582B31">
      <w:pPr>
        <w:widowControl w:val="0"/>
        <w:tabs>
          <w:tab w:val="left" w:pos="428"/>
        </w:tabs>
        <w:autoSpaceDE w:val="0"/>
        <w:autoSpaceDN w:val="0"/>
        <w:ind w:left="142"/>
        <w:rPr>
          <w:sz w:val="24"/>
        </w:rPr>
      </w:pPr>
      <w:r w:rsidRPr="000C3DF8">
        <w:rPr>
          <w:sz w:val="24"/>
        </w:rPr>
        <w:t>3.3.4</w:t>
      </w:r>
      <w:r w:rsidRPr="000C3DF8">
        <w:rPr>
          <w:sz w:val="24"/>
        </w:rPr>
        <w:tab/>
        <w:t xml:space="preserve">Compliance with the </w:t>
      </w:r>
      <w:proofErr w:type="spellStart"/>
      <w:r w:rsidRPr="000C3DF8">
        <w:rPr>
          <w:sz w:val="24"/>
        </w:rPr>
        <w:t>Protocolx</w:t>
      </w:r>
      <w:proofErr w:type="spellEnd"/>
    </w:p>
    <w:p w14:paraId="5190E409" w14:textId="77777777" w:rsidR="00582B31" w:rsidRPr="000C3DF8" w:rsidRDefault="00582B31" w:rsidP="00582B31">
      <w:pPr>
        <w:widowControl w:val="0"/>
        <w:tabs>
          <w:tab w:val="left" w:pos="428"/>
        </w:tabs>
        <w:autoSpaceDE w:val="0"/>
        <w:autoSpaceDN w:val="0"/>
        <w:ind w:left="142"/>
        <w:rPr>
          <w:sz w:val="24"/>
        </w:rPr>
      </w:pPr>
      <w:r w:rsidRPr="000C3DF8">
        <w:rPr>
          <w:sz w:val="24"/>
        </w:rPr>
        <w:t>Description of measure, date of effect.</w:t>
      </w:r>
    </w:p>
    <w:p w14:paraId="3E8918DE" w14:textId="77777777" w:rsidR="00582B31" w:rsidRPr="000C3DF8" w:rsidRDefault="00582B31" w:rsidP="00582B31">
      <w:pPr>
        <w:widowControl w:val="0"/>
        <w:tabs>
          <w:tab w:val="left" w:pos="428"/>
        </w:tabs>
        <w:autoSpaceDE w:val="0"/>
        <w:autoSpaceDN w:val="0"/>
        <w:ind w:left="142"/>
        <w:rPr>
          <w:sz w:val="24"/>
        </w:rPr>
      </w:pPr>
    </w:p>
    <w:p w14:paraId="2C8BD032" w14:textId="77777777" w:rsidR="00582B31" w:rsidRPr="000C3DF8" w:rsidRDefault="00582B31" w:rsidP="00582B31">
      <w:pPr>
        <w:widowControl w:val="0"/>
        <w:tabs>
          <w:tab w:val="left" w:pos="428"/>
        </w:tabs>
        <w:autoSpaceDE w:val="0"/>
        <w:autoSpaceDN w:val="0"/>
        <w:ind w:left="142"/>
        <w:rPr>
          <w:sz w:val="24"/>
        </w:rPr>
      </w:pPr>
    </w:p>
    <w:p w14:paraId="0ABED5F3" w14:textId="77777777" w:rsidR="00582B31" w:rsidRPr="000C3DF8" w:rsidRDefault="00582B31" w:rsidP="00582B31">
      <w:pPr>
        <w:widowControl w:val="0"/>
        <w:tabs>
          <w:tab w:val="left" w:pos="428"/>
        </w:tabs>
        <w:autoSpaceDE w:val="0"/>
        <w:autoSpaceDN w:val="0"/>
        <w:ind w:left="142"/>
        <w:rPr>
          <w:sz w:val="24"/>
        </w:rPr>
      </w:pPr>
      <w:r w:rsidRPr="000C3DF8">
        <w:rPr>
          <w:sz w:val="24"/>
        </w:rPr>
        <w:t>3.3.5</w:t>
      </w:r>
      <w:r w:rsidRPr="000C3DF8">
        <w:rPr>
          <w:sz w:val="24"/>
        </w:rPr>
        <w:tab/>
        <w:t xml:space="preserve">Procedures relating to </w:t>
      </w:r>
      <w:proofErr w:type="gramStart"/>
      <w:r w:rsidRPr="000C3DF8">
        <w:rPr>
          <w:sz w:val="24"/>
        </w:rPr>
        <w:t>EIAs</w:t>
      </w:r>
      <w:proofErr w:type="gramEnd"/>
      <w:r w:rsidRPr="000C3DF8">
        <w:rPr>
          <w:sz w:val="24"/>
        </w:rPr>
        <w:t xml:space="preserve"> </w:t>
      </w:r>
    </w:p>
    <w:p w14:paraId="56227F34" w14:textId="77777777" w:rsidR="00582B31" w:rsidRPr="000C3DF8" w:rsidRDefault="00582B31" w:rsidP="00582B31">
      <w:pPr>
        <w:widowControl w:val="0"/>
        <w:tabs>
          <w:tab w:val="left" w:pos="428"/>
        </w:tabs>
        <w:autoSpaceDE w:val="0"/>
        <w:autoSpaceDN w:val="0"/>
        <w:ind w:left="142"/>
        <w:rPr>
          <w:sz w:val="24"/>
        </w:rPr>
      </w:pPr>
      <w:r w:rsidRPr="000C3DF8">
        <w:rPr>
          <w:sz w:val="24"/>
        </w:rPr>
        <w:t>Same as 2.4.7.</w:t>
      </w:r>
    </w:p>
    <w:p w14:paraId="0476C303" w14:textId="77777777" w:rsidR="00582B31" w:rsidRPr="000C3DF8" w:rsidRDefault="00582B31" w:rsidP="00582B31">
      <w:pPr>
        <w:widowControl w:val="0"/>
        <w:tabs>
          <w:tab w:val="left" w:pos="428"/>
        </w:tabs>
        <w:autoSpaceDE w:val="0"/>
        <w:autoSpaceDN w:val="0"/>
        <w:ind w:left="142"/>
        <w:rPr>
          <w:sz w:val="24"/>
        </w:rPr>
      </w:pPr>
    </w:p>
    <w:p w14:paraId="5B240AC0" w14:textId="77777777" w:rsidR="00582B31" w:rsidRPr="000C3DF8" w:rsidRDefault="00582B31" w:rsidP="00582B31">
      <w:pPr>
        <w:widowControl w:val="0"/>
        <w:tabs>
          <w:tab w:val="left" w:pos="428"/>
        </w:tabs>
        <w:autoSpaceDE w:val="0"/>
        <w:autoSpaceDN w:val="0"/>
        <w:ind w:left="142"/>
        <w:rPr>
          <w:sz w:val="24"/>
        </w:rPr>
      </w:pPr>
      <w:r w:rsidRPr="000C3DF8">
        <w:rPr>
          <w:sz w:val="24"/>
        </w:rPr>
        <w:t>3.3.6</w:t>
      </w:r>
      <w:r w:rsidRPr="000C3DF8">
        <w:rPr>
          <w:sz w:val="24"/>
        </w:rPr>
        <w:tab/>
        <w:t>Prevention of marine pollution</w:t>
      </w:r>
    </w:p>
    <w:p w14:paraId="10BD5E97" w14:textId="77777777" w:rsidR="00582B31" w:rsidRPr="000C3DF8" w:rsidRDefault="00582B31" w:rsidP="00582B31">
      <w:pPr>
        <w:widowControl w:val="0"/>
        <w:tabs>
          <w:tab w:val="left" w:pos="428"/>
        </w:tabs>
        <w:autoSpaceDE w:val="0"/>
        <w:autoSpaceDN w:val="0"/>
        <w:ind w:left="142"/>
        <w:rPr>
          <w:sz w:val="24"/>
        </w:rPr>
      </w:pPr>
      <w:r w:rsidRPr="000C3DF8">
        <w:rPr>
          <w:sz w:val="24"/>
        </w:rPr>
        <w:t>Same as 2.4.8.</w:t>
      </w:r>
    </w:p>
    <w:p w14:paraId="4BE27D7A" w14:textId="77777777" w:rsidR="00582B31" w:rsidRPr="000C3DF8" w:rsidRDefault="00582B31" w:rsidP="00582B31">
      <w:pPr>
        <w:widowControl w:val="0"/>
        <w:tabs>
          <w:tab w:val="left" w:pos="428"/>
        </w:tabs>
        <w:autoSpaceDE w:val="0"/>
        <w:autoSpaceDN w:val="0"/>
        <w:ind w:left="142"/>
        <w:rPr>
          <w:sz w:val="24"/>
        </w:rPr>
      </w:pPr>
    </w:p>
    <w:p w14:paraId="4AF49B1E" w14:textId="77777777" w:rsidR="00582B31" w:rsidRPr="000C3DF8" w:rsidRDefault="00582B31" w:rsidP="00582B31">
      <w:pPr>
        <w:widowControl w:val="0"/>
        <w:tabs>
          <w:tab w:val="left" w:pos="428"/>
        </w:tabs>
        <w:autoSpaceDE w:val="0"/>
        <w:autoSpaceDN w:val="0"/>
        <w:ind w:left="142"/>
        <w:rPr>
          <w:sz w:val="24"/>
        </w:rPr>
      </w:pPr>
      <w:r w:rsidRPr="000C3DF8">
        <w:rPr>
          <w:sz w:val="24"/>
        </w:rPr>
        <w:t>3.3.7</w:t>
      </w:r>
      <w:r w:rsidRPr="000C3DF8">
        <w:rPr>
          <w:sz w:val="24"/>
        </w:rPr>
        <w:tab/>
        <w:t xml:space="preserve">Measures taken to implement the provisions of Annex V </w:t>
      </w:r>
    </w:p>
    <w:p w14:paraId="24EFBA06" w14:textId="77777777" w:rsidR="00582B31" w:rsidRPr="000C3DF8" w:rsidRDefault="00582B31" w:rsidP="00582B31">
      <w:pPr>
        <w:widowControl w:val="0"/>
        <w:tabs>
          <w:tab w:val="left" w:pos="428"/>
        </w:tabs>
        <w:autoSpaceDE w:val="0"/>
        <w:autoSpaceDN w:val="0"/>
        <w:ind w:left="142"/>
        <w:rPr>
          <w:sz w:val="24"/>
        </w:rPr>
      </w:pPr>
      <w:r w:rsidRPr="000C3DF8">
        <w:rPr>
          <w:sz w:val="24"/>
        </w:rPr>
        <w:t>Same as 2.4.6.</w:t>
      </w:r>
    </w:p>
    <w:p w14:paraId="1BC02FC7" w14:textId="77777777" w:rsidR="00582B31" w:rsidRPr="000C3DF8" w:rsidRDefault="00582B31" w:rsidP="00582B31">
      <w:pPr>
        <w:widowControl w:val="0"/>
        <w:tabs>
          <w:tab w:val="left" w:pos="428"/>
        </w:tabs>
        <w:autoSpaceDE w:val="0"/>
        <w:autoSpaceDN w:val="0"/>
        <w:ind w:left="142"/>
        <w:rPr>
          <w:sz w:val="24"/>
        </w:rPr>
      </w:pPr>
    </w:p>
    <w:p w14:paraId="36F5B697" w14:textId="77777777" w:rsidR="00582B31" w:rsidRPr="000C3DF8" w:rsidRDefault="00582B31" w:rsidP="00582B31">
      <w:pPr>
        <w:widowControl w:val="0"/>
        <w:tabs>
          <w:tab w:val="left" w:pos="428"/>
        </w:tabs>
        <w:autoSpaceDE w:val="0"/>
        <w:autoSpaceDN w:val="0"/>
        <w:ind w:left="142"/>
        <w:rPr>
          <w:sz w:val="24"/>
        </w:rPr>
      </w:pPr>
      <w:r w:rsidRPr="000C3DF8">
        <w:rPr>
          <w:sz w:val="24"/>
        </w:rPr>
        <w:t>3.4</w:t>
      </w:r>
      <w:r w:rsidRPr="000C3DF8">
        <w:rPr>
          <w:sz w:val="24"/>
        </w:rPr>
        <w:tab/>
        <w:t>Other Information</w:t>
      </w:r>
    </w:p>
    <w:p w14:paraId="0B6A9BC5" w14:textId="77777777" w:rsidR="00582B31" w:rsidRPr="000C3DF8" w:rsidRDefault="00582B31" w:rsidP="00582B31">
      <w:pPr>
        <w:widowControl w:val="0"/>
        <w:tabs>
          <w:tab w:val="left" w:pos="428"/>
        </w:tabs>
        <w:autoSpaceDE w:val="0"/>
        <w:autoSpaceDN w:val="0"/>
        <w:ind w:left="142"/>
        <w:rPr>
          <w:sz w:val="24"/>
        </w:rPr>
      </w:pPr>
    </w:p>
    <w:p w14:paraId="13E69109" w14:textId="77777777" w:rsidR="00582B31" w:rsidRPr="000C3DF8" w:rsidRDefault="00582B31" w:rsidP="00582B31">
      <w:pPr>
        <w:widowControl w:val="0"/>
        <w:tabs>
          <w:tab w:val="left" w:pos="428"/>
        </w:tabs>
        <w:autoSpaceDE w:val="0"/>
        <w:autoSpaceDN w:val="0"/>
        <w:ind w:left="142"/>
        <w:rPr>
          <w:sz w:val="24"/>
        </w:rPr>
      </w:pPr>
      <w:r w:rsidRPr="000C3DF8">
        <w:rPr>
          <w:sz w:val="24"/>
        </w:rPr>
        <w:t>3.4.1</w:t>
      </w:r>
      <w:r w:rsidRPr="000C3DF8">
        <w:rPr>
          <w:sz w:val="24"/>
        </w:rPr>
        <w:tab/>
        <w:t>Relevant National Legislation</w:t>
      </w:r>
    </w:p>
    <w:p w14:paraId="0F56D027" w14:textId="77777777" w:rsidR="00582B31" w:rsidRPr="000C3DF8" w:rsidRDefault="00582B31" w:rsidP="00582B31">
      <w:pPr>
        <w:widowControl w:val="0"/>
        <w:tabs>
          <w:tab w:val="left" w:pos="428"/>
        </w:tabs>
        <w:autoSpaceDE w:val="0"/>
        <w:autoSpaceDN w:val="0"/>
        <w:ind w:left="142"/>
        <w:rPr>
          <w:sz w:val="24"/>
        </w:rPr>
      </w:pPr>
      <w:r w:rsidRPr="000C3DF8">
        <w:rPr>
          <w:sz w:val="24"/>
        </w:rPr>
        <w:t>Description of law, regulation, administrative action or other measure, date of effect/enacted, giving copy (PDF) or contact point for printed version.</w:t>
      </w:r>
    </w:p>
    <w:p w14:paraId="107C1F65" w14:textId="77777777" w:rsidR="00582B31" w:rsidRPr="000C3DF8" w:rsidRDefault="00582B31" w:rsidP="00582B31">
      <w:pPr>
        <w:widowControl w:val="0"/>
        <w:tabs>
          <w:tab w:val="left" w:pos="428"/>
        </w:tabs>
        <w:autoSpaceDE w:val="0"/>
        <w:autoSpaceDN w:val="0"/>
        <w:ind w:left="142"/>
        <w:rPr>
          <w:sz w:val="24"/>
        </w:rPr>
      </w:pPr>
    </w:p>
    <w:p w14:paraId="04CD1427" w14:textId="77777777" w:rsidR="00582B31" w:rsidRPr="000C3DF8" w:rsidRDefault="00582B31" w:rsidP="00582B31">
      <w:pPr>
        <w:widowControl w:val="0"/>
        <w:numPr>
          <w:ilvl w:val="1"/>
          <w:numId w:val="33"/>
        </w:numPr>
        <w:tabs>
          <w:tab w:val="left" w:pos="495"/>
        </w:tabs>
        <w:autoSpaceDE w:val="0"/>
        <w:autoSpaceDN w:val="0"/>
        <w:spacing w:after="160" w:line="259" w:lineRule="auto"/>
        <w:contextualSpacing/>
        <w:rPr>
          <w:color w:val="FF0000"/>
          <w:sz w:val="24"/>
        </w:rPr>
      </w:pPr>
      <w:r w:rsidRPr="000C3DF8">
        <w:rPr>
          <w:color w:val="FF0000"/>
          <w:sz w:val="24"/>
        </w:rPr>
        <w:t xml:space="preserve">Cooperation Agreements </w:t>
      </w:r>
    </w:p>
    <w:p w14:paraId="4A8AC0F5" w14:textId="77777777" w:rsidR="00582B31" w:rsidRPr="000C3DF8" w:rsidRDefault="00582B31" w:rsidP="00582B31">
      <w:pPr>
        <w:spacing w:before="100" w:beforeAutospacing="1" w:after="100" w:afterAutospacing="1"/>
        <w:ind w:left="142"/>
        <w:rPr>
          <w:color w:val="FF0000"/>
          <w:szCs w:val="22"/>
          <w:lang w:eastAsia="en-GB"/>
        </w:rPr>
      </w:pPr>
      <w:r w:rsidRPr="000C3DF8">
        <w:rPr>
          <w:color w:val="FF0000"/>
          <w:szCs w:val="22"/>
          <w:lang w:eastAsia="en-GB"/>
        </w:rPr>
        <w:t>OPTION A: Existing formal Antarctic (or polar) cooperation agreements with other Parties. If any, indicate for each case: a) title of the agreement; b) subject matter of the agreement (general, science, logistics, environmental management, other); c) description [optional]; d) year of signing [optional]; e) duration of the agreement [optional]; f) copy (PDF) or link to the document [optional].</w:t>
      </w:r>
    </w:p>
    <w:p w14:paraId="481957F6" w14:textId="77777777" w:rsidR="00582B31" w:rsidRPr="000C3DF8" w:rsidRDefault="00582B31" w:rsidP="00582B31">
      <w:pPr>
        <w:spacing w:before="100" w:beforeAutospacing="1" w:after="100" w:afterAutospacing="1"/>
        <w:ind w:left="142"/>
        <w:rPr>
          <w:color w:val="FF0000"/>
          <w:szCs w:val="22"/>
          <w:lang w:eastAsia="en-GB"/>
        </w:rPr>
      </w:pPr>
      <w:r w:rsidRPr="000C3DF8">
        <w:rPr>
          <w:color w:val="FF0000"/>
          <w:szCs w:val="22"/>
          <w:lang w:eastAsia="en-GB"/>
        </w:rPr>
        <w:t>OPTION B: Existing formal Antarctic (or polar) cooperation agreements supporting scientific collaboration with other Parties. If any, indicate for each case: a) title of the agreement; b) subject matter of the agreement (general, science, logistics, environmental management, other); c) description [optional]; d) year of signing [optional]; e) duration of the agreement [optional]; f) copy (PDF) or link to the document [optional].</w:t>
      </w:r>
    </w:p>
    <w:p w14:paraId="0F5053DC" w14:textId="77777777" w:rsidR="00582B31" w:rsidRPr="000C3DF8" w:rsidRDefault="00582B31" w:rsidP="00582B31">
      <w:pPr>
        <w:widowControl w:val="0"/>
        <w:tabs>
          <w:tab w:val="left" w:pos="428"/>
        </w:tabs>
        <w:autoSpaceDE w:val="0"/>
        <w:autoSpaceDN w:val="0"/>
        <w:rPr>
          <w:sz w:val="24"/>
        </w:rPr>
      </w:pPr>
    </w:p>
    <w:p w14:paraId="17ADCA15" w14:textId="77777777" w:rsidR="00582B31" w:rsidRPr="000C3DF8" w:rsidRDefault="00582B31" w:rsidP="00582B31">
      <w:pPr>
        <w:widowControl w:val="0"/>
        <w:tabs>
          <w:tab w:val="left" w:pos="428"/>
        </w:tabs>
        <w:autoSpaceDE w:val="0"/>
        <w:autoSpaceDN w:val="0"/>
        <w:rPr>
          <w:sz w:val="24"/>
        </w:rPr>
      </w:pPr>
    </w:p>
    <w:p w14:paraId="012E5316" w14:textId="77777777" w:rsidR="00582B31" w:rsidRPr="000C3DF8" w:rsidRDefault="00582B31" w:rsidP="00582B31">
      <w:pPr>
        <w:widowControl w:val="0"/>
        <w:tabs>
          <w:tab w:val="left" w:pos="428"/>
        </w:tabs>
        <w:autoSpaceDE w:val="0"/>
        <w:autoSpaceDN w:val="0"/>
        <w:rPr>
          <w:sz w:val="24"/>
        </w:rPr>
      </w:pPr>
    </w:p>
    <w:p w14:paraId="69362318" w14:textId="77777777" w:rsidR="00582B31" w:rsidRPr="000C3DF8" w:rsidRDefault="00582B31" w:rsidP="00582B31">
      <w:pPr>
        <w:widowControl w:val="0"/>
        <w:tabs>
          <w:tab w:val="left" w:pos="428"/>
        </w:tabs>
        <w:autoSpaceDE w:val="0"/>
        <w:autoSpaceDN w:val="0"/>
        <w:rPr>
          <w:sz w:val="24"/>
        </w:rPr>
      </w:pPr>
      <w:proofErr w:type="spellStart"/>
      <w:r w:rsidRPr="000C3DF8">
        <w:rPr>
          <w:sz w:val="24"/>
        </w:rPr>
        <w:t>i</w:t>
      </w:r>
      <w:proofErr w:type="spellEnd"/>
      <w:r w:rsidRPr="000C3DF8">
        <w:rPr>
          <w:sz w:val="24"/>
        </w:rPr>
        <w:t xml:space="preserve"> provision of information on </w:t>
      </w:r>
      <w:proofErr w:type="gramStart"/>
      <w:r w:rsidRPr="000C3DF8">
        <w:rPr>
          <w:sz w:val="24"/>
        </w:rPr>
        <w:t>Non-governmental</w:t>
      </w:r>
      <w:proofErr w:type="gramEnd"/>
      <w:r w:rsidRPr="000C3DF8">
        <w:rPr>
          <w:sz w:val="24"/>
        </w:rPr>
        <w:t xml:space="preserve"> expeditions will be allowed for it to be provided as soon as possible after completion of national processes, with the relevant timing description being: ‘as soon as possible following completion of national processes, preferably by the pre-season target date of 1 October, and no later than the start of the activity’.</w:t>
      </w:r>
    </w:p>
    <w:p w14:paraId="5CED4116" w14:textId="77777777" w:rsidR="00582B31" w:rsidRPr="000C3DF8" w:rsidRDefault="00582B31" w:rsidP="00582B31">
      <w:pPr>
        <w:widowControl w:val="0"/>
        <w:tabs>
          <w:tab w:val="left" w:pos="428"/>
        </w:tabs>
        <w:autoSpaceDE w:val="0"/>
        <w:autoSpaceDN w:val="0"/>
        <w:rPr>
          <w:sz w:val="24"/>
        </w:rPr>
      </w:pPr>
    </w:p>
    <w:p w14:paraId="14E6C77B" w14:textId="77777777" w:rsidR="00582B31" w:rsidRPr="000C3DF8" w:rsidRDefault="00582B31" w:rsidP="00582B31">
      <w:pPr>
        <w:widowControl w:val="0"/>
        <w:tabs>
          <w:tab w:val="left" w:pos="428"/>
        </w:tabs>
        <w:autoSpaceDE w:val="0"/>
        <w:autoSpaceDN w:val="0"/>
        <w:rPr>
          <w:sz w:val="24"/>
        </w:rPr>
      </w:pPr>
      <w:r w:rsidRPr="000C3DF8">
        <w:rPr>
          <w:sz w:val="24"/>
        </w:rPr>
        <w:t>ii optional provision of information on Forward plans will be allowed at any time, for example when domestic plans are completed or updated.</w:t>
      </w:r>
    </w:p>
    <w:p w14:paraId="747F6F08" w14:textId="77777777" w:rsidR="00582B31" w:rsidRPr="000C3DF8" w:rsidRDefault="00582B31" w:rsidP="00582B31">
      <w:pPr>
        <w:widowControl w:val="0"/>
        <w:tabs>
          <w:tab w:val="left" w:pos="428"/>
        </w:tabs>
        <w:autoSpaceDE w:val="0"/>
        <w:autoSpaceDN w:val="0"/>
        <w:rPr>
          <w:sz w:val="24"/>
        </w:rPr>
      </w:pPr>
    </w:p>
    <w:p w14:paraId="57D36C55" w14:textId="77777777" w:rsidR="00582B31" w:rsidRPr="000C3DF8" w:rsidRDefault="00582B31" w:rsidP="00582B31">
      <w:pPr>
        <w:widowControl w:val="0"/>
        <w:tabs>
          <w:tab w:val="left" w:pos="428"/>
        </w:tabs>
        <w:autoSpaceDE w:val="0"/>
        <w:autoSpaceDN w:val="0"/>
        <w:rPr>
          <w:sz w:val="24"/>
        </w:rPr>
      </w:pPr>
      <w:r w:rsidRPr="000C3DF8">
        <w:rPr>
          <w:sz w:val="24"/>
        </w:rPr>
        <w:t>iii purpose with reference to Article 3 of Annex II to the Protocol.</w:t>
      </w:r>
    </w:p>
    <w:p w14:paraId="64EFDE68" w14:textId="77777777" w:rsidR="00582B31" w:rsidRPr="000C3DF8" w:rsidRDefault="00582B31" w:rsidP="00582B31">
      <w:pPr>
        <w:widowControl w:val="0"/>
        <w:tabs>
          <w:tab w:val="left" w:pos="428"/>
        </w:tabs>
        <w:autoSpaceDE w:val="0"/>
        <w:autoSpaceDN w:val="0"/>
        <w:rPr>
          <w:sz w:val="24"/>
        </w:rPr>
      </w:pPr>
    </w:p>
    <w:p w14:paraId="61341A57" w14:textId="77777777" w:rsidR="00582B31" w:rsidRPr="000C3DF8" w:rsidRDefault="00582B31" w:rsidP="00582B31">
      <w:pPr>
        <w:widowControl w:val="0"/>
        <w:tabs>
          <w:tab w:val="left" w:pos="428"/>
        </w:tabs>
        <w:autoSpaceDE w:val="0"/>
        <w:autoSpaceDN w:val="0"/>
        <w:rPr>
          <w:sz w:val="24"/>
        </w:rPr>
      </w:pPr>
      <w:r w:rsidRPr="000C3DF8">
        <w:rPr>
          <w:sz w:val="24"/>
        </w:rPr>
        <w:t>iv purpose with reference to Article 4 of Annex II to the Protocol.</w:t>
      </w:r>
    </w:p>
    <w:p w14:paraId="26E35E4A" w14:textId="77777777" w:rsidR="00582B31" w:rsidRPr="000C3DF8" w:rsidRDefault="00582B31" w:rsidP="00582B31">
      <w:pPr>
        <w:widowControl w:val="0"/>
        <w:tabs>
          <w:tab w:val="left" w:pos="428"/>
        </w:tabs>
        <w:autoSpaceDE w:val="0"/>
        <w:autoSpaceDN w:val="0"/>
        <w:rPr>
          <w:sz w:val="24"/>
        </w:rPr>
      </w:pPr>
    </w:p>
    <w:p w14:paraId="7BA4F8D2" w14:textId="77777777" w:rsidR="00582B31" w:rsidRPr="000C3DF8" w:rsidRDefault="00582B31" w:rsidP="00582B31">
      <w:pPr>
        <w:widowControl w:val="0"/>
        <w:tabs>
          <w:tab w:val="left" w:pos="428"/>
        </w:tabs>
        <w:autoSpaceDE w:val="0"/>
        <w:autoSpaceDN w:val="0"/>
        <w:rPr>
          <w:sz w:val="24"/>
        </w:rPr>
      </w:pPr>
      <w:r w:rsidRPr="000C3DF8">
        <w:rPr>
          <w:sz w:val="24"/>
        </w:rPr>
        <w:t>v new measures adopted during past year in accordance with Article 13 of the Protocol on Environmental Protection to the Antarctic Treaty including the adoption of laws and regulations, administrative actions and enforcement measures.</w:t>
      </w:r>
    </w:p>
    <w:p w14:paraId="02EA9C7C" w14:textId="77777777" w:rsidR="00582B31" w:rsidRPr="000C3DF8" w:rsidRDefault="00582B31" w:rsidP="00582B31">
      <w:pPr>
        <w:widowControl w:val="0"/>
        <w:tabs>
          <w:tab w:val="left" w:pos="428"/>
        </w:tabs>
        <w:autoSpaceDE w:val="0"/>
        <w:autoSpaceDN w:val="0"/>
        <w:rPr>
          <w:sz w:val="24"/>
        </w:rPr>
      </w:pPr>
    </w:p>
    <w:p w14:paraId="7D81EED3" w14:textId="77777777" w:rsidR="00582B31" w:rsidRPr="000C3DF8" w:rsidRDefault="00582B31" w:rsidP="00582B31">
      <w:pPr>
        <w:widowControl w:val="0"/>
        <w:tabs>
          <w:tab w:val="left" w:pos="428"/>
        </w:tabs>
        <w:autoSpaceDE w:val="0"/>
        <w:autoSpaceDN w:val="0"/>
        <w:rPr>
          <w:sz w:val="24"/>
        </w:rPr>
      </w:pPr>
      <w:r w:rsidRPr="000C3DF8">
        <w:rPr>
          <w:sz w:val="24"/>
        </w:rPr>
        <w:t>vi information on IEEs and CEEs is encouraged to be provided ‘as soon as domestic processes are concluded, while maintaining the existing deadline for Parties to submit the information’.</w:t>
      </w:r>
    </w:p>
    <w:p w14:paraId="7CB4142E" w14:textId="77777777" w:rsidR="00582B31" w:rsidRPr="000C3DF8" w:rsidRDefault="00582B31" w:rsidP="00582B31">
      <w:pPr>
        <w:widowControl w:val="0"/>
        <w:tabs>
          <w:tab w:val="left" w:pos="428"/>
        </w:tabs>
        <w:autoSpaceDE w:val="0"/>
        <w:autoSpaceDN w:val="0"/>
        <w:rPr>
          <w:sz w:val="24"/>
        </w:rPr>
      </w:pPr>
    </w:p>
    <w:p w14:paraId="23771F79" w14:textId="77777777" w:rsidR="00582B31" w:rsidRPr="000C3DF8" w:rsidRDefault="00582B31" w:rsidP="00582B31">
      <w:pPr>
        <w:widowControl w:val="0"/>
        <w:tabs>
          <w:tab w:val="left" w:pos="428"/>
        </w:tabs>
        <w:autoSpaceDE w:val="0"/>
        <w:autoSpaceDN w:val="0"/>
        <w:rPr>
          <w:sz w:val="24"/>
        </w:rPr>
      </w:pPr>
      <w:r w:rsidRPr="000C3DF8">
        <w:rPr>
          <w:sz w:val="24"/>
        </w:rPr>
        <w:t>vii Monitoring activities connected with activities subject to initial and comprehensive environmental evaluations (referred to in Protocol Annex I, Art. 6.1 c)</w:t>
      </w:r>
    </w:p>
    <w:p w14:paraId="2BFF3B0D" w14:textId="77777777" w:rsidR="00582B31" w:rsidRPr="000C3DF8" w:rsidRDefault="00582B31" w:rsidP="00582B31">
      <w:pPr>
        <w:widowControl w:val="0"/>
        <w:tabs>
          <w:tab w:val="left" w:pos="428"/>
        </w:tabs>
        <w:autoSpaceDE w:val="0"/>
        <w:autoSpaceDN w:val="0"/>
        <w:rPr>
          <w:sz w:val="24"/>
        </w:rPr>
      </w:pPr>
      <w:r w:rsidRPr="000C3DF8">
        <w:rPr>
          <w:sz w:val="24"/>
        </w:rPr>
        <w:t>viii</w:t>
      </w:r>
      <w:r w:rsidRPr="000C3DF8">
        <w:rPr>
          <w:sz w:val="24"/>
        </w:rPr>
        <w:tab/>
        <w:t xml:space="preserve">Information on measures taken to implement Annex V including site inspections and any steps taken to address instances of activities in contravention of the provisions of ASPA or ASMA management </w:t>
      </w:r>
      <w:proofErr w:type="gramStart"/>
      <w:r w:rsidRPr="000C3DF8">
        <w:rPr>
          <w:sz w:val="24"/>
        </w:rPr>
        <w:t>plans</w:t>
      </w:r>
      <w:proofErr w:type="gramEnd"/>
    </w:p>
    <w:p w14:paraId="7989303F" w14:textId="77777777" w:rsidR="00582B31" w:rsidRPr="000C3DF8" w:rsidRDefault="00582B31" w:rsidP="00582B31">
      <w:pPr>
        <w:widowControl w:val="0"/>
        <w:tabs>
          <w:tab w:val="left" w:pos="428"/>
        </w:tabs>
        <w:autoSpaceDE w:val="0"/>
        <w:autoSpaceDN w:val="0"/>
        <w:rPr>
          <w:sz w:val="24"/>
        </w:rPr>
      </w:pPr>
      <w:r w:rsidRPr="000C3DF8">
        <w:rPr>
          <w:sz w:val="24"/>
        </w:rPr>
        <w:t>ix</w:t>
      </w:r>
      <w:r w:rsidRPr="000C3DF8">
        <w:rPr>
          <w:sz w:val="24"/>
        </w:rPr>
        <w:tab/>
        <w:t>Measures to ensure that any warship, naval auxiliary or other ship owned or operated by a State and used, for the time being, only on government non-commercial service acts in a manner consistent, so far as is reasonable and practicable, with the Annex.</w:t>
      </w:r>
    </w:p>
    <w:p w14:paraId="1F0CC884" w14:textId="77777777" w:rsidR="00582B31" w:rsidRPr="000C3DF8" w:rsidRDefault="00582B31" w:rsidP="00582B31">
      <w:pPr>
        <w:widowControl w:val="0"/>
        <w:tabs>
          <w:tab w:val="left" w:pos="428"/>
        </w:tabs>
        <w:autoSpaceDE w:val="0"/>
        <w:autoSpaceDN w:val="0"/>
        <w:rPr>
          <w:sz w:val="24"/>
        </w:rPr>
      </w:pPr>
      <w:r w:rsidRPr="000C3DF8">
        <w:rPr>
          <w:sz w:val="24"/>
        </w:rPr>
        <w:t>x</w:t>
      </w:r>
      <w:r w:rsidRPr="000C3DF8">
        <w:rPr>
          <w:sz w:val="24"/>
        </w:rPr>
        <w:tab/>
        <w:t>Measures adopted in accordance with Article 13 of the Protocol on Environmental Protection to the Antarctic Treaty including the adoption of laws and regulations, administrative actions and enforcement measures</w:t>
      </w:r>
    </w:p>
    <w:p w14:paraId="48752B85" w14:textId="77777777" w:rsidR="00582B31" w:rsidRPr="000C3DF8" w:rsidRDefault="00582B31" w:rsidP="00582B31">
      <w:pPr>
        <w:spacing w:after="160" w:line="259" w:lineRule="auto"/>
        <w:rPr>
          <w:rFonts w:asciiTheme="minorHAnsi" w:eastAsiaTheme="minorHAnsi" w:hAnsiTheme="minorHAnsi" w:cstheme="minorBidi"/>
          <w:szCs w:val="22"/>
        </w:rPr>
      </w:pPr>
    </w:p>
    <w:p w14:paraId="521376AA" w14:textId="77777777" w:rsidR="00582B31" w:rsidRDefault="00582B31" w:rsidP="00582B31">
      <w:pPr>
        <w:rPr>
          <w:rFonts w:ascii="Arial" w:hAnsi="Arial"/>
          <w:b/>
          <w:i/>
          <w:sz w:val="24"/>
          <w:szCs w:val="22"/>
          <w:lang w:eastAsia="en-GB"/>
        </w:rPr>
      </w:pPr>
      <w:r>
        <w:br w:type="page"/>
      </w:r>
    </w:p>
    <w:p w14:paraId="4FBC406F" w14:textId="77777777" w:rsidR="00582B31" w:rsidRPr="000C3DF8" w:rsidRDefault="00582B31" w:rsidP="00582B31">
      <w:pPr>
        <w:widowControl w:val="0"/>
        <w:tabs>
          <w:tab w:val="left" w:pos="286"/>
        </w:tabs>
        <w:autoSpaceDE w:val="0"/>
        <w:autoSpaceDN w:val="0"/>
        <w:spacing w:before="196" w:line="276" w:lineRule="auto"/>
        <w:ind w:left="134" w:right="1782"/>
        <w:rPr>
          <w:sz w:val="20"/>
        </w:rPr>
      </w:pPr>
      <w:r w:rsidRPr="000C3DF8">
        <w:rPr>
          <w:sz w:val="20"/>
        </w:rPr>
        <w:lastRenderedPageBreak/>
        <w:t>Annex 2</w:t>
      </w:r>
    </w:p>
    <w:p w14:paraId="0400B2A7" w14:textId="77777777" w:rsidR="00582B31" w:rsidRPr="000C3DF8" w:rsidRDefault="00582B31" w:rsidP="00582B31">
      <w:pPr>
        <w:widowControl w:val="0"/>
        <w:tabs>
          <w:tab w:val="left" w:pos="286"/>
        </w:tabs>
        <w:autoSpaceDE w:val="0"/>
        <w:autoSpaceDN w:val="0"/>
        <w:spacing w:before="196" w:line="276" w:lineRule="auto"/>
        <w:ind w:left="134" w:right="1782"/>
        <w:rPr>
          <w:sz w:val="20"/>
        </w:rPr>
      </w:pPr>
    </w:p>
    <w:p w14:paraId="29D2595B" w14:textId="77777777" w:rsidR="00582B31" w:rsidRPr="000C3DF8" w:rsidRDefault="00582B31" w:rsidP="00582B31">
      <w:pPr>
        <w:spacing w:before="360" w:after="360"/>
        <w:jc w:val="center"/>
        <w:outlineLvl w:val="0"/>
        <w:rPr>
          <w:rFonts w:ascii="Arial" w:hAnsi="Arial"/>
          <w:b/>
          <w:sz w:val="32"/>
          <w:lang w:eastAsia="en-GB"/>
        </w:rPr>
      </w:pPr>
      <w:r w:rsidRPr="000C3DF8">
        <w:rPr>
          <w:rFonts w:ascii="Arial" w:hAnsi="Arial"/>
          <w:b/>
          <w:sz w:val="32"/>
          <w:lang w:eastAsia="en-GB"/>
        </w:rPr>
        <w:t>Decision X (2023)</w:t>
      </w:r>
    </w:p>
    <w:p w14:paraId="05BAC3BD" w14:textId="77777777" w:rsidR="00582B31" w:rsidRPr="000C3DF8" w:rsidRDefault="00582B31" w:rsidP="00582B31">
      <w:pPr>
        <w:spacing w:before="360" w:after="360"/>
        <w:jc w:val="center"/>
        <w:rPr>
          <w:rFonts w:ascii="Arial" w:hAnsi="Arial"/>
          <w:b/>
          <w:sz w:val="32"/>
          <w:lang w:eastAsia="en-GB"/>
        </w:rPr>
      </w:pPr>
      <w:r w:rsidRPr="000C3DF8">
        <w:rPr>
          <w:rFonts w:ascii="Arial" w:hAnsi="Arial"/>
          <w:b/>
          <w:sz w:val="32"/>
          <w:lang w:eastAsia="en-GB"/>
        </w:rPr>
        <w:t>Updating requirements of Information Exchange on Scientific Information</w:t>
      </w:r>
    </w:p>
    <w:p w14:paraId="68F3EEAB" w14:textId="77777777" w:rsidR="00582B31" w:rsidRPr="000C3DF8" w:rsidRDefault="00582B31" w:rsidP="00582B31">
      <w:pPr>
        <w:spacing w:before="120" w:after="120"/>
        <w:rPr>
          <w:lang w:eastAsia="en-GB"/>
        </w:rPr>
      </w:pPr>
    </w:p>
    <w:p w14:paraId="7117FB1F" w14:textId="77777777" w:rsidR="00582B31" w:rsidRPr="000C3DF8" w:rsidRDefault="00582B31" w:rsidP="00582B31">
      <w:pPr>
        <w:spacing w:before="120" w:after="120"/>
        <w:rPr>
          <w:lang w:eastAsia="en-GB"/>
        </w:rPr>
      </w:pPr>
      <w:r w:rsidRPr="000C3DF8">
        <w:rPr>
          <w:b/>
          <w:lang w:eastAsia="en-GB"/>
        </w:rPr>
        <w:t>The Representatives</w:t>
      </w:r>
      <w:r w:rsidRPr="000C3DF8">
        <w:rPr>
          <w:lang w:eastAsia="en-GB"/>
        </w:rPr>
        <w:t>,</w:t>
      </w:r>
    </w:p>
    <w:p w14:paraId="4009CEC5" w14:textId="77777777" w:rsidR="00582B31" w:rsidRPr="000C3DF8" w:rsidRDefault="00582B31" w:rsidP="00582B31">
      <w:pPr>
        <w:spacing w:before="120" w:after="120"/>
        <w:rPr>
          <w:iCs/>
          <w:lang w:eastAsia="en-GB"/>
        </w:rPr>
      </w:pPr>
      <w:r w:rsidRPr="000C3DF8">
        <w:rPr>
          <w:iCs/>
          <w:lang w:eastAsia="en-GB"/>
        </w:rPr>
        <w:t xml:space="preserve">Noting Articles III (1)(a) and VII (5) of the Antarctic </w:t>
      </w:r>
      <w:proofErr w:type="gramStart"/>
      <w:r w:rsidRPr="000C3DF8">
        <w:rPr>
          <w:iCs/>
          <w:lang w:eastAsia="en-GB"/>
        </w:rPr>
        <w:t>Treaty;</w:t>
      </w:r>
      <w:proofErr w:type="gramEnd"/>
      <w:r w:rsidRPr="000C3DF8">
        <w:rPr>
          <w:iCs/>
          <w:lang w:eastAsia="en-GB"/>
        </w:rPr>
        <w:t xml:space="preserve"> </w:t>
      </w:r>
    </w:p>
    <w:p w14:paraId="534E34CE" w14:textId="77777777" w:rsidR="00582B31" w:rsidRPr="000C3DF8" w:rsidRDefault="00582B31" w:rsidP="00582B31">
      <w:pPr>
        <w:spacing w:before="120" w:after="120"/>
        <w:rPr>
          <w:iCs/>
          <w:lang w:eastAsia="en-GB"/>
        </w:rPr>
      </w:pPr>
      <w:r w:rsidRPr="000C3DF8">
        <w:rPr>
          <w:iCs/>
          <w:lang w:eastAsia="en-GB"/>
        </w:rPr>
        <w:t xml:space="preserve">Conscious of the obligations within the Protocol on Environmental Protection to the Antarctic Treaty (“the Protocol”) and its Annexes to exchange </w:t>
      </w:r>
      <w:proofErr w:type="gramStart"/>
      <w:r w:rsidRPr="000C3DF8">
        <w:rPr>
          <w:iCs/>
          <w:lang w:eastAsia="en-GB"/>
        </w:rPr>
        <w:t>information;</w:t>
      </w:r>
      <w:proofErr w:type="gramEnd"/>
    </w:p>
    <w:p w14:paraId="7A4CA97C" w14:textId="77777777" w:rsidR="00582B31" w:rsidRPr="000C3DF8" w:rsidRDefault="00582B31" w:rsidP="00582B31">
      <w:pPr>
        <w:spacing w:before="120" w:after="120"/>
        <w:rPr>
          <w:iCs/>
          <w:lang w:eastAsia="en-GB"/>
        </w:rPr>
      </w:pPr>
      <w:r w:rsidRPr="000C3DF8">
        <w:rPr>
          <w:iCs/>
          <w:lang w:eastAsia="en-GB"/>
        </w:rPr>
        <w:t xml:space="preserve">Conscious also of decisions of the Antarctic Treaty Consultative Meeting (“ATCM”) in relation to the information to be exchanged by </w:t>
      </w:r>
      <w:proofErr w:type="gramStart"/>
      <w:r w:rsidRPr="000C3DF8">
        <w:rPr>
          <w:iCs/>
          <w:lang w:eastAsia="en-GB"/>
        </w:rPr>
        <w:t>Parties;</w:t>
      </w:r>
      <w:proofErr w:type="gramEnd"/>
    </w:p>
    <w:p w14:paraId="6A0EF467" w14:textId="77777777" w:rsidR="00582B31" w:rsidRPr="000C3DF8" w:rsidRDefault="00582B31" w:rsidP="00582B31">
      <w:pPr>
        <w:spacing w:before="120" w:after="120"/>
        <w:rPr>
          <w:iCs/>
          <w:lang w:eastAsia="en-GB"/>
        </w:rPr>
      </w:pPr>
      <w:r w:rsidRPr="000C3DF8">
        <w:rPr>
          <w:iCs/>
          <w:lang w:eastAsia="en-GB"/>
        </w:rPr>
        <w:t xml:space="preserve">Desiring that the exchange of information by Parties be conducted in the most efficient and timely </w:t>
      </w:r>
      <w:proofErr w:type="gramStart"/>
      <w:r w:rsidRPr="000C3DF8">
        <w:rPr>
          <w:iCs/>
          <w:lang w:eastAsia="en-GB"/>
        </w:rPr>
        <w:t>manner;</w:t>
      </w:r>
      <w:proofErr w:type="gramEnd"/>
    </w:p>
    <w:p w14:paraId="5AC30515" w14:textId="77777777" w:rsidR="00582B31" w:rsidRPr="000C3DF8" w:rsidRDefault="00582B31" w:rsidP="00582B31">
      <w:pPr>
        <w:spacing w:before="120" w:after="120"/>
        <w:rPr>
          <w:iCs/>
          <w:lang w:eastAsia="en-GB"/>
        </w:rPr>
      </w:pPr>
      <w:r w:rsidRPr="000C3DF8">
        <w:rPr>
          <w:iCs/>
          <w:lang w:eastAsia="en-GB"/>
        </w:rPr>
        <w:t xml:space="preserve">Desiring also that the information to be exchanged by Parties could be readily identified to maximise its </w:t>
      </w:r>
      <w:proofErr w:type="gramStart"/>
      <w:r w:rsidRPr="000C3DF8">
        <w:rPr>
          <w:iCs/>
          <w:lang w:eastAsia="en-GB"/>
        </w:rPr>
        <w:t>utility;</w:t>
      </w:r>
      <w:proofErr w:type="gramEnd"/>
    </w:p>
    <w:p w14:paraId="06A6E587" w14:textId="77777777" w:rsidR="00582B31" w:rsidRPr="000C3DF8" w:rsidRDefault="00582B31" w:rsidP="00582B31">
      <w:pPr>
        <w:spacing w:before="120" w:after="120"/>
        <w:rPr>
          <w:iCs/>
          <w:lang w:eastAsia="en-GB"/>
        </w:rPr>
      </w:pPr>
      <w:r w:rsidRPr="000C3DF8">
        <w:rPr>
          <w:iCs/>
          <w:lang w:eastAsia="en-GB"/>
        </w:rPr>
        <w:t xml:space="preserve">Recalling Decision 4 (2012), which decided that the Parties will use the Electronic Information Exchange System (“EIES”) to exchange information in accordance with the Antarctic Treaty and the Protocol and its Annexes and which specified that Parties </w:t>
      </w:r>
      <w:proofErr w:type="gramStart"/>
      <w:r w:rsidRPr="000C3DF8">
        <w:rPr>
          <w:iCs/>
          <w:lang w:eastAsia="en-GB"/>
        </w:rPr>
        <w:t>will</w:t>
      </w:r>
      <w:proofErr w:type="gramEnd"/>
      <w:r w:rsidRPr="000C3DF8">
        <w:rPr>
          <w:iCs/>
          <w:lang w:eastAsia="en-GB"/>
        </w:rPr>
        <w:t xml:space="preserve"> continue to work with the Secretariat of the Antarctic Treaty (“the Secretariat”) to refine and improve the EIES;</w:t>
      </w:r>
    </w:p>
    <w:p w14:paraId="4BC018ED" w14:textId="77777777" w:rsidR="00582B31" w:rsidRPr="000C3DF8" w:rsidRDefault="00582B31" w:rsidP="00582B31">
      <w:pPr>
        <w:spacing w:before="120" w:after="120"/>
        <w:rPr>
          <w:iCs/>
          <w:lang w:eastAsia="en-GB"/>
        </w:rPr>
      </w:pPr>
      <w:r w:rsidRPr="000C3DF8">
        <w:rPr>
          <w:iCs/>
          <w:lang w:eastAsia="en-GB"/>
        </w:rPr>
        <w:t xml:space="preserve">Noting that Decision 4 (2012) requires Parties to update relevant sections of the EIES regularly throughout the year, in order that such information be made available and accessible to Parties as soon as </w:t>
      </w:r>
      <w:proofErr w:type="gramStart"/>
      <w:r w:rsidRPr="000C3DF8">
        <w:rPr>
          <w:iCs/>
          <w:lang w:eastAsia="en-GB"/>
        </w:rPr>
        <w:t>practicable;</w:t>
      </w:r>
      <w:proofErr w:type="gramEnd"/>
    </w:p>
    <w:p w14:paraId="23890E5F" w14:textId="77777777" w:rsidR="00582B31" w:rsidRPr="000C3DF8" w:rsidRDefault="00582B31" w:rsidP="00582B31">
      <w:pPr>
        <w:spacing w:before="120" w:after="120"/>
        <w:rPr>
          <w:iCs/>
          <w:lang w:eastAsia="en-GB"/>
        </w:rPr>
      </w:pPr>
      <w:r w:rsidRPr="000C3DF8">
        <w:rPr>
          <w:iCs/>
          <w:lang w:eastAsia="en-GB"/>
        </w:rPr>
        <w:t xml:space="preserve">Desiring to make changes to the consolidated list attached to this Decision, on sections 2.1.1. </w:t>
      </w:r>
      <w:r w:rsidRPr="000C3DF8">
        <w:rPr>
          <w:i/>
          <w:lang w:eastAsia="en-GB"/>
        </w:rPr>
        <w:t>Forward Plans</w:t>
      </w:r>
      <w:r w:rsidRPr="000C3DF8">
        <w:rPr>
          <w:iCs/>
          <w:lang w:eastAsia="en-GB"/>
        </w:rPr>
        <w:t xml:space="preserve"> and 2.1.2. </w:t>
      </w:r>
      <w:r w:rsidRPr="000C3DF8">
        <w:rPr>
          <w:i/>
          <w:lang w:eastAsia="en-GB"/>
        </w:rPr>
        <w:t>Science Activities in Previous Year</w:t>
      </w:r>
      <w:r w:rsidRPr="000C3DF8">
        <w:rPr>
          <w:iCs/>
          <w:lang w:eastAsia="en-GB"/>
        </w:rPr>
        <w:t xml:space="preserve"> (Annual report), and to add a new article on Cooperation Agreements to section 3. Permanent information.  </w:t>
      </w:r>
    </w:p>
    <w:p w14:paraId="5BF916EB" w14:textId="77777777" w:rsidR="00582B31" w:rsidRPr="000C3DF8" w:rsidRDefault="00582B31" w:rsidP="00582B31">
      <w:pPr>
        <w:spacing w:before="120" w:after="120"/>
        <w:rPr>
          <w:iCs/>
          <w:lang w:eastAsia="en-GB"/>
        </w:rPr>
      </w:pPr>
    </w:p>
    <w:p w14:paraId="7DF12F5A" w14:textId="77777777" w:rsidR="00582B31" w:rsidRPr="000C3DF8" w:rsidRDefault="00582B31" w:rsidP="00582B31">
      <w:pPr>
        <w:spacing w:before="120" w:after="120"/>
        <w:outlineLvl w:val="0"/>
        <w:rPr>
          <w:b/>
          <w:lang w:eastAsia="en-GB"/>
        </w:rPr>
      </w:pPr>
      <w:r w:rsidRPr="000C3DF8">
        <w:rPr>
          <w:b/>
          <w:lang w:eastAsia="en-GB"/>
        </w:rPr>
        <w:t>Decide:</w:t>
      </w:r>
    </w:p>
    <w:p w14:paraId="28B284CF" w14:textId="77777777" w:rsidR="00582B31" w:rsidRPr="000C3DF8" w:rsidRDefault="00582B31" w:rsidP="00582B31">
      <w:pPr>
        <w:numPr>
          <w:ilvl w:val="0"/>
          <w:numId w:val="34"/>
        </w:numPr>
        <w:tabs>
          <w:tab w:val="left" w:pos="708"/>
        </w:tabs>
        <w:spacing w:before="120" w:after="120"/>
        <w:rPr>
          <w:lang w:eastAsia="en-GB"/>
        </w:rPr>
      </w:pPr>
      <w:r w:rsidRPr="000C3DF8">
        <w:rPr>
          <w:lang w:eastAsia="en-GB"/>
        </w:rPr>
        <w:t xml:space="preserve">the Annex to this Decision represents a consolidated list of the information agreed to be exchanged by </w:t>
      </w:r>
      <w:proofErr w:type="gramStart"/>
      <w:r w:rsidRPr="000C3DF8">
        <w:rPr>
          <w:lang w:eastAsia="en-GB"/>
        </w:rPr>
        <w:t>Parties</w:t>
      </w:r>
      <w:proofErr w:type="gramEnd"/>
    </w:p>
    <w:p w14:paraId="639DCF71" w14:textId="77777777" w:rsidR="00582B31" w:rsidRPr="000C3DF8" w:rsidRDefault="00582B31" w:rsidP="00582B31">
      <w:pPr>
        <w:numPr>
          <w:ilvl w:val="0"/>
          <w:numId w:val="34"/>
        </w:numPr>
        <w:tabs>
          <w:tab w:val="left" w:pos="708"/>
        </w:tabs>
        <w:spacing w:before="120" w:after="120"/>
        <w:rPr>
          <w:lang w:eastAsia="en-GB"/>
        </w:rPr>
      </w:pPr>
      <w:r w:rsidRPr="000C3DF8">
        <w:rPr>
          <w:lang w:eastAsia="en-GB"/>
        </w:rPr>
        <w:t>the Secretariat shall modify the EIES to reflect the information contained in the Annex to this Decision; and</w:t>
      </w:r>
    </w:p>
    <w:p w14:paraId="382BFE83" w14:textId="77777777" w:rsidR="00582B31" w:rsidRPr="000C3DF8" w:rsidRDefault="00582B31" w:rsidP="00582B31">
      <w:pPr>
        <w:numPr>
          <w:ilvl w:val="0"/>
          <w:numId w:val="34"/>
        </w:numPr>
        <w:tabs>
          <w:tab w:val="left" w:pos="708"/>
        </w:tabs>
        <w:spacing w:before="120" w:after="120"/>
        <w:rPr>
          <w:lang w:eastAsia="en-GB"/>
        </w:rPr>
      </w:pPr>
      <w:r w:rsidRPr="000C3DF8">
        <w:rPr>
          <w:lang w:eastAsia="en-GB"/>
        </w:rPr>
        <w:t>the Annex to Decision 5 (2022) is no longer current.</w:t>
      </w:r>
    </w:p>
    <w:p w14:paraId="0ACFC6FA" w14:textId="77777777" w:rsidR="00582B31" w:rsidRPr="0016643D" w:rsidRDefault="00582B31" w:rsidP="00582B31">
      <w:pPr>
        <w:pStyle w:val="ATSHeading2"/>
      </w:pPr>
    </w:p>
    <w:p w14:paraId="742A4138" w14:textId="77777777" w:rsidR="00582B31" w:rsidRDefault="00582B31" w:rsidP="00952E9F"/>
    <w:sectPr w:rsidR="00582B31"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712B" w14:textId="77777777" w:rsidR="00000000" w:rsidRDefault="00582B31">
      <w:r>
        <w:separator/>
      </w:r>
    </w:p>
  </w:endnote>
  <w:endnote w:type="continuationSeparator" w:id="0">
    <w:p w14:paraId="2F3C5994" w14:textId="77777777" w:rsidR="00000000" w:rsidRDefault="0058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30E07" w14:textId="77777777" w:rsidR="00FA0B9F" w:rsidRDefault="00582B31" w:rsidP="00CF5C82">
    <w:pPr>
      <w:framePr w:wrap="around" w:vAnchor="text" w:hAnchor="margin" w:xAlign="right" w:y="1"/>
    </w:pPr>
    <w:r>
      <w:fldChar w:fldCharType="begin"/>
    </w:r>
    <w:r>
      <w:instrText xml:space="preserve">PAGE  </w:instrText>
    </w:r>
    <w:r>
      <w:fldChar w:fldCharType="separate"/>
    </w:r>
    <w:r>
      <w:fldChar w:fldCharType="end"/>
    </w:r>
  </w:p>
  <w:p w14:paraId="395E0A9E" w14:textId="77777777" w:rsidR="00FA0B9F" w:rsidRDefault="00582B3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86EA" w14:textId="77777777" w:rsidR="00FA0B9F" w:rsidRDefault="00582B3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FDFA9EE" w14:textId="77A39160" w:rsidR="00FA0B9F" w:rsidRDefault="00582B31" w:rsidP="00582B3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B935" w14:textId="77777777" w:rsidR="00E311C9" w:rsidRDefault="00582B3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2E80F61" w14:textId="77777777" w:rsidR="00E311C9" w:rsidRDefault="00582B3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B39F" w14:textId="77777777" w:rsidR="00000000" w:rsidRDefault="00582B31">
      <w:r>
        <w:separator/>
      </w:r>
    </w:p>
  </w:footnote>
  <w:footnote w:type="continuationSeparator" w:id="0">
    <w:p w14:paraId="588835F5" w14:textId="77777777" w:rsidR="00000000" w:rsidRDefault="00582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63A66" w14:paraId="42FF130A" w14:textId="77777777" w:rsidTr="002E12EC">
      <w:trPr>
        <w:trHeight w:val="344"/>
        <w:jc w:val="center"/>
      </w:trPr>
      <w:tc>
        <w:tcPr>
          <w:tcW w:w="5495" w:type="dxa"/>
        </w:tcPr>
        <w:p w14:paraId="3454132A" w14:textId="77777777" w:rsidR="00DB7C09" w:rsidRDefault="00582B31" w:rsidP="00F968D4"/>
      </w:tc>
      <w:tc>
        <w:tcPr>
          <w:tcW w:w="4253" w:type="dxa"/>
          <w:gridSpan w:val="2"/>
        </w:tcPr>
        <w:p w14:paraId="186FF3BF" w14:textId="77777777" w:rsidR="00DB7C09" w:rsidRPr="00BD47E4" w:rsidRDefault="00582B31" w:rsidP="002A07BC">
          <w:pPr>
            <w:jc w:val="right"/>
            <w:rPr>
              <w:b/>
              <w:sz w:val="32"/>
              <w:szCs w:val="32"/>
            </w:rPr>
          </w:pPr>
          <w:bookmarkStart w:id="2" w:name="type"/>
          <w:r w:rsidRPr="00BD47E4">
            <w:rPr>
              <w:b/>
              <w:sz w:val="32"/>
              <w:szCs w:val="32"/>
            </w:rPr>
            <w:t>WP</w:t>
          </w:r>
          <w:bookmarkEnd w:id="2"/>
        </w:p>
      </w:tc>
      <w:tc>
        <w:tcPr>
          <w:tcW w:w="1524" w:type="dxa"/>
          <w:gridSpan w:val="2"/>
        </w:tcPr>
        <w:p w14:paraId="19E6B6CA" w14:textId="77777777" w:rsidR="00DB7C09" w:rsidRPr="00BD47E4" w:rsidRDefault="00582B31" w:rsidP="00DB7C09">
          <w:pPr>
            <w:rPr>
              <w:b/>
              <w:sz w:val="32"/>
              <w:szCs w:val="32"/>
            </w:rPr>
          </w:pPr>
          <w:bookmarkStart w:id="3" w:name="number"/>
          <w:r w:rsidRPr="00BD47E4">
            <w:rPr>
              <w:b/>
              <w:sz w:val="32"/>
              <w:szCs w:val="32"/>
            </w:rPr>
            <w:t>16</w:t>
          </w:r>
          <w:bookmarkEnd w:id="3"/>
        </w:p>
      </w:tc>
    </w:tr>
    <w:tr w:rsidR="00463A66" w14:paraId="6E24938E" w14:textId="77777777" w:rsidTr="002E12EC">
      <w:trPr>
        <w:trHeight w:val="2165"/>
        <w:jc w:val="center"/>
      </w:trPr>
      <w:tc>
        <w:tcPr>
          <w:tcW w:w="5495" w:type="dxa"/>
        </w:tcPr>
        <w:p w14:paraId="4E8A2E30" w14:textId="77777777" w:rsidR="00490760" w:rsidRPr="00EE4D48" w:rsidRDefault="00582B31" w:rsidP="002A07BC">
          <w:pPr>
            <w:rPr>
              <w:b/>
              <w:sz w:val="28"/>
              <w:szCs w:val="28"/>
            </w:rPr>
          </w:pPr>
          <w:r>
            <w:rPr>
              <w:noProof/>
            </w:rPr>
            <w:drawing>
              <wp:inline distT="0" distB="0" distL="0" distR="0" wp14:anchorId="195FE570" wp14:editId="0EF1A99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4586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61AD330" w14:textId="77777777" w:rsidR="00490760" w:rsidRPr="00FE5146" w:rsidRDefault="00582B31" w:rsidP="00490760">
          <w:pPr>
            <w:jc w:val="right"/>
            <w:rPr>
              <w:sz w:val="144"/>
              <w:szCs w:val="144"/>
            </w:rPr>
          </w:pPr>
          <w:r w:rsidRPr="00FE5146">
            <w:rPr>
              <w:sz w:val="144"/>
              <w:szCs w:val="144"/>
            </w:rPr>
            <w:t>ENG</w:t>
          </w:r>
        </w:p>
      </w:tc>
    </w:tr>
    <w:tr w:rsidR="00463A66" w14:paraId="46CB7E60" w14:textId="77777777" w:rsidTr="002E12EC">
      <w:trPr>
        <w:trHeight w:val="409"/>
        <w:jc w:val="center"/>
      </w:trPr>
      <w:tc>
        <w:tcPr>
          <w:tcW w:w="8500" w:type="dxa"/>
          <w:gridSpan w:val="2"/>
        </w:tcPr>
        <w:p w14:paraId="0C3D947E" w14:textId="77777777" w:rsidR="00BD47E4" w:rsidRDefault="00582B31" w:rsidP="002C30DA">
          <w:pPr>
            <w:jc w:val="right"/>
          </w:pPr>
          <w:r>
            <w:t>Agenda Item:</w:t>
          </w:r>
        </w:p>
      </w:tc>
      <w:tc>
        <w:tcPr>
          <w:tcW w:w="2382" w:type="dxa"/>
          <w:gridSpan w:val="2"/>
        </w:tcPr>
        <w:p w14:paraId="31765A73" w14:textId="77777777" w:rsidR="00BD47E4" w:rsidRDefault="00582B31" w:rsidP="002C30DA">
          <w:pPr>
            <w:jc w:val="right"/>
          </w:pPr>
          <w:bookmarkStart w:id="4" w:name="agenda"/>
          <w:r>
            <w:t>ATCM 10</w:t>
          </w:r>
          <w:bookmarkEnd w:id="4"/>
        </w:p>
      </w:tc>
      <w:tc>
        <w:tcPr>
          <w:tcW w:w="390" w:type="dxa"/>
        </w:tcPr>
        <w:p w14:paraId="2478BBDB" w14:textId="77777777" w:rsidR="00BD47E4" w:rsidRDefault="00582B31" w:rsidP="00387A65">
          <w:pPr>
            <w:jc w:val="right"/>
          </w:pPr>
        </w:p>
      </w:tc>
    </w:tr>
    <w:tr w:rsidR="00463A66" w14:paraId="3871C1F8" w14:textId="77777777" w:rsidTr="002E12EC">
      <w:trPr>
        <w:trHeight w:val="397"/>
        <w:jc w:val="center"/>
      </w:trPr>
      <w:tc>
        <w:tcPr>
          <w:tcW w:w="8500" w:type="dxa"/>
          <w:gridSpan w:val="2"/>
        </w:tcPr>
        <w:p w14:paraId="07BBFD19" w14:textId="77777777" w:rsidR="00BD47E4" w:rsidRDefault="00582B31" w:rsidP="002C30DA">
          <w:pPr>
            <w:jc w:val="right"/>
          </w:pPr>
          <w:r>
            <w:t>Presented by:</w:t>
          </w:r>
        </w:p>
      </w:tc>
      <w:tc>
        <w:tcPr>
          <w:tcW w:w="2382" w:type="dxa"/>
          <w:gridSpan w:val="2"/>
        </w:tcPr>
        <w:p w14:paraId="51E961DA" w14:textId="77777777" w:rsidR="00BD47E4" w:rsidRDefault="00582B31" w:rsidP="002C30DA">
          <w:pPr>
            <w:jc w:val="right"/>
          </w:pPr>
          <w:bookmarkStart w:id="5" w:name="party"/>
          <w:r>
            <w:t>Spain</w:t>
          </w:r>
          <w:bookmarkEnd w:id="5"/>
        </w:p>
      </w:tc>
      <w:tc>
        <w:tcPr>
          <w:tcW w:w="390" w:type="dxa"/>
        </w:tcPr>
        <w:p w14:paraId="015BC3C3" w14:textId="77777777" w:rsidR="00BD47E4" w:rsidRDefault="00582B31" w:rsidP="00387A65">
          <w:pPr>
            <w:jc w:val="right"/>
          </w:pPr>
        </w:p>
      </w:tc>
    </w:tr>
    <w:tr w:rsidR="00463A66" w14:paraId="16307F76" w14:textId="77777777" w:rsidTr="002E12EC">
      <w:trPr>
        <w:trHeight w:val="409"/>
        <w:jc w:val="center"/>
      </w:trPr>
      <w:tc>
        <w:tcPr>
          <w:tcW w:w="8500" w:type="dxa"/>
          <w:gridSpan w:val="2"/>
        </w:tcPr>
        <w:p w14:paraId="7F2B0E6C" w14:textId="77777777" w:rsidR="00BD47E4" w:rsidRDefault="00582B31" w:rsidP="002C30DA">
          <w:pPr>
            <w:jc w:val="right"/>
          </w:pPr>
          <w:r>
            <w:t>Original:</w:t>
          </w:r>
        </w:p>
      </w:tc>
      <w:tc>
        <w:tcPr>
          <w:tcW w:w="2382" w:type="dxa"/>
          <w:gridSpan w:val="2"/>
        </w:tcPr>
        <w:p w14:paraId="31D54DE8" w14:textId="77777777" w:rsidR="00BD47E4" w:rsidRDefault="00582B31" w:rsidP="002C30DA">
          <w:pPr>
            <w:jc w:val="right"/>
          </w:pPr>
          <w:bookmarkStart w:id="6" w:name="language"/>
          <w:r>
            <w:t>English</w:t>
          </w:r>
          <w:bookmarkEnd w:id="6"/>
        </w:p>
      </w:tc>
      <w:tc>
        <w:tcPr>
          <w:tcW w:w="390" w:type="dxa"/>
        </w:tcPr>
        <w:p w14:paraId="5F1A7CBE" w14:textId="77777777" w:rsidR="00BD47E4" w:rsidRDefault="00582B31" w:rsidP="00387A65">
          <w:pPr>
            <w:jc w:val="right"/>
          </w:pPr>
        </w:p>
      </w:tc>
    </w:tr>
    <w:tr w:rsidR="00463A66" w14:paraId="796AA1B5" w14:textId="77777777" w:rsidTr="002E12EC">
      <w:trPr>
        <w:trHeight w:val="409"/>
        <w:jc w:val="center"/>
      </w:trPr>
      <w:tc>
        <w:tcPr>
          <w:tcW w:w="8500" w:type="dxa"/>
          <w:gridSpan w:val="2"/>
        </w:tcPr>
        <w:p w14:paraId="5D967DB3" w14:textId="77777777" w:rsidR="0097629D" w:rsidRDefault="00582B31" w:rsidP="002C30DA">
          <w:pPr>
            <w:jc w:val="right"/>
          </w:pPr>
          <w:r>
            <w:t>Submitted:</w:t>
          </w:r>
        </w:p>
      </w:tc>
      <w:tc>
        <w:tcPr>
          <w:tcW w:w="2382" w:type="dxa"/>
          <w:gridSpan w:val="2"/>
        </w:tcPr>
        <w:p w14:paraId="71611FD4" w14:textId="77777777" w:rsidR="0097629D" w:rsidRDefault="00582B31" w:rsidP="0097629D">
          <w:pPr>
            <w:jc w:val="right"/>
          </w:pPr>
          <w:bookmarkStart w:id="7" w:name="date_submission"/>
          <w:r>
            <w:t>13 Apr 2023</w:t>
          </w:r>
          <w:bookmarkEnd w:id="7"/>
        </w:p>
      </w:tc>
      <w:tc>
        <w:tcPr>
          <w:tcW w:w="390" w:type="dxa"/>
        </w:tcPr>
        <w:p w14:paraId="360F061F" w14:textId="77777777" w:rsidR="0097629D" w:rsidRDefault="00582B31" w:rsidP="00387A65">
          <w:pPr>
            <w:jc w:val="right"/>
          </w:pPr>
        </w:p>
      </w:tc>
    </w:tr>
  </w:tbl>
  <w:p w14:paraId="0ACAA3C7" w14:textId="77777777" w:rsidR="00AE5DD0" w:rsidRDefault="00582B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63A66" w14:paraId="031AF702" w14:textId="77777777">
      <w:trPr>
        <w:trHeight w:val="354"/>
        <w:jc w:val="center"/>
      </w:trPr>
      <w:tc>
        <w:tcPr>
          <w:tcW w:w="9694" w:type="dxa"/>
        </w:tcPr>
        <w:p w14:paraId="28144887" w14:textId="52E2B932" w:rsidR="00AE5DD0" w:rsidRPr="00BD47E4" w:rsidRDefault="00582B31" w:rsidP="00C26F2D">
          <w:pPr>
            <w:jc w:val="right"/>
            <w:rPr>
              <w:b/>
              <w:sz w:val="32"/>
              <w:szCs w:val="32"/>
            </w:rPr>
          </w:pPr>
          <w:r>
            <w:rPr>
              <w:b/>
              <w:sz w:val="32"/>
              <w:szCs w:val="32"/>
            </w:rPr>
            <w:t>WP</w:t>
          </w:r>
        </w:p>
      </w:tc>
      <w:tc>
        <w:tcPr>
          <w:tcW w:w="1332" w:type="dxa"/>
        </w:tcPr>
        <w:p w14:paraId="2D2F1A91" w14:textId="4E867660" w:rsidR="00AE5DD0" w:rsidRPr="00BD47E4" w:rsidRDefault="00582B31" w:rsidP="00080F4C">
          <w:pPr>
            <w:rPr>
              <w:b/>
              <w:sz w:val="32"/>
              <w:szCs w:val="32"/>
            </w:rPr>
          </w:pPr>
          <w:r>
            <w:rPr>
              <w:b/>
              <w:sz w:val="32"/>
              <w:szCs w:val="32"/>
            </w:rPr>
            <w:t>16</w:t>
          </w:r>
        </w:p>
      </w:tc>
    </w:tr>
  </w:tbl>
  <w:p w14:paraId="3C82C265" w14:textId="77777777" w:rsidR="00AE5DD0" w:rsidRDefault="00582B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07A88"/>
    <w:multiLevelType w:val="multilevel"/>
    <w:tmpl w:val="E9AE3EB2"/>
    <w:lvl w:ilvl="0">
      <w:start w:val="3"/>
      <w:numFmt w:val="decimal"/>
      <w:lvlText w:val="%1"/>
      <w:lvlJc w:val="left"/>
      <w:pPr>
        <w:ind w:left="494" w:hanging="360"/>
      </w:pPr>
      <w:rPr>
        <w:rFonts w:hint="default"/>
        <w:lang w:val="en-US" w:eastAsia="en-US" w:bidi="ar-SA"/>
      </w:rPr>
    </w:lvl>
    <w:lvl w:ilvl="1">
      <w:start w:val="2"/>
      <w:numFmt w:val="decimal"/>
      <w:lvlText w:val="%1.%2"/>
      <w:lvlJc w:val="left"/>
      <w:pPr>
        <w:ind w:left="494"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674"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53" w:hanging="540"/>
      </w:pPr>
      <w:rPr>
        <w:rFonts w:hint="default"/>
        <w:lang w:val="en-US" w:eastAsia="en-US" w:bidi="ar-SA"/>
      </w:rPr>
    </w:lvl>
    <w:lvl w:ilvl="4">
      <w:numFmt w:val="bullet"/>
      <w:lvlText w:val="•"/>
      <w:lvlJc w:val="left"/>
      <w:pPr>
        <w:ind w:left="3340" w:hanging="540"/>
      </w:pPr>
      <w:rPr>
        <w:rFonts w:hint="default"/>
        <w:lang w:val="en-US" w:eastAsia="en-US" w:bidi="ar-SA"/>
      </w:rPr>
    </w:lvl>
    <w:lvl w:ilvl="5">
      <w:numFmt w:val="bullet"/>
      <w:lvlText w:val="•"/>
      <w:lvlJc w:val="left"/>
      <w:pPr>
        <w:ind w:left="4227" w:hanging="540"/>
      </w:pPr>
      <w:rPr>
        <w:rFonts w:hint="default"/>
        <w:lang w:val="en-US" w:eastAsia="en-US" w:bidi="ar-SA"/>
      </w:rPr>
    </w:lvl>
    <w:lvl w:ilvl="6">
      <w:numFmt w:val="bullet"/>
      <w:lvlText w:val="•"/>
      <w:lvlJc w:val="left"/>
      <w:pPr>
        <w:ind w:left="5113" w:hanging="540"/>
      </w:pPr>
      <w:rPr>
        <w:rFonts w:hint="default"/>
        <w:lang w:val="en-US" w:eastAsia="en-US" w:bidi="ar-SA"/>
      </w:rPr>
    </w:lvl>
    <w:lvl w:ilvl="7">
      <w:numFmt w:val="bullet"/>
      <w:lvlText w:val="•"/>
      <w:lvlJc w:val="left"/>
      <w:pPr>
        <w:ind w:left="6000" w:hanging="540"/>
      </w:pPr>
      <w:rPr>
        <w:rFonts w:hint="default"/>
        <w:lang w:val="en-US" w:eastAsia="en-US" w:bidi="ar-SA"/>
      </w:rPr>
    </w:lvl>
    <w:lvl w:ilvl="8">
      <w:numFmt w:val="bullet"/>
      <w:lvlText w:val="•"/>
      <w:lvlJc w:val="left"/>
      <w:pPr>
        <w:ind w:left="6887" w:hanging="540"/>
      </w:pPr>
      <w:rPr>
        <w:rFonts w:hint="default"/>
        <w:lang w:val="en-US" w:eastAsia="en-US" w:bidi="ar-SA"/>
      </w:rPr>
    </w:lvl>
  </w:abstractNum>
  <w:abstractNum w:abstractNumId="11" w15:restartNumberingAfterBreak="0">
    <w:nsid w:val="07417547"/>
    <w:multiLevelType w:val="multilevel"/>
    <w:tmpl w:val="F4503540"/>
    <w:lvl w:ilvl="0">
      <w:start w:val="3"/>
      <w:numFmt w:val="decimal"/>
      <w:lvlText w:val="%1"/>
      <w:lvlJc w:val="left"/>
      <w:pPr>
        <w:ind w:left="360" w:hanging="360"/>
      </w:pPr>
      <w:rPr>
        <w:rFonts w:hint="default"/>
      </w:rPr>
    </w:lvl>
    <w:lvl w:ilvl="1">
      <w:start w:val="5"/>
      <w:numFmt w:val="decimal"/>
      <w:lvlText w:val="%1.%2"/>
      <w:lvlJc w:val="left"/>
      <w:pPr>
        <w:ind w:left="494" w:hanging="360"/>
      </w:pPr>
      <w:rPr>
        <w:rFonts w:hint="default"/>
      </w:rPr>
    </w:lvl>
    <w:lvl w:ilvl="2">
      <w:start w:val="1"/>
      <w:numFmt w:val="decimal"/>
      <w:lvlText w:val="%1.%2.%3"/>
      <w:lvlJc w:val="left"/>
      <w:pPr>
        <w:ind w:left="988" w:hanging="720"/>
      </w:pPr>
      <w:rPr>
        <w:rFonts w:hint="default"/>
      </w:rPr>
    </w:lvl>
    <w:lvl w:ilvl="3">
      <w:start w:val="1"/>
      <w:numFmt w:val="decimal"/>
      <w:lvlText w:val="%1.%2.%3.%4"/>
      <w:lvlJc w:val="left"/>
      <w:pPr>
        <w:ind w:left="1122" w:hanging="720"/>
      </w:pPr>
      <w:rPr>
        <w:rFonts w:hint="default"/>
      </w:rPr>
    </w:lvl>
    <w:lvl w:ilvl="4">
      <w:start w:val="1"/>
      <w:numFmt w:val="decimal"/>
      <w:lvlText w:val="%1.%2.%3.%4.%5"/>
      <w:lvlJc w:val="left"/>
      <w:pPr>
        <w:ind w:left="1616" w:hanging="1080"/>
      </w:pPr>
      <w:rPr>
        <w:rFonts w:hint="default"/>
      </w:rPr>
    </w:lvl>
    <w:lvl w:ilvl="5">
      <w:start w:val="1"/>
      <w:numFmt w:val="decimal"/>
      <w:lvlText w:val="%1.%2.%3.%4.%5.%6"/>
      <w:lvlJc w:val="left"/>
      <w:pPr>
        <w:ind w:left="1750" w:hanging="1080"/>
      </w:pPr>
      <w:rPr>
        <w:rFonts w:hint="default"/>
      </w:rPr>
    </w:lvl>
    <w:lvl w:ilvl="6">
      <w:start w:val="1"/>
      <w:numFmt w:val="decimal"/>
      <w:lvlText w:val="%1.%2.%3.%4.%5.%6.%7"/>
      <w:lvlJc w:val="left"/>
      <w:pPr>
        <w:ind w:left="2244" w:hanging="1440"/>
      </w:pPr>
      <w:rPr>
        <w:rFonts w:hint="default"/>
      </w:rPr>
    </w:lvl>
    <w:lvl w:ilvl="7">
      <w:start w:val="1"/>
      <w:numFmt w:val="decimal"/>
      <w:lvlText w:val="%1.%2.%3.%4.%5.%6.%7.%8"/>
      <w:lvlJc w:val="left"/>
      <w:pPr>
        <w:ind w:left="2378" w:hanging="1440"/>
      </w:pPr>
      <w:rPr>
        <w:rFonts w:hint="default"/>
      </w:rPr>
    </w:lvl>
    <w:lvl w:ilvl="8">
      <w:start w:val="1"/>
      <w:numFmt w:val="decimal"/>
      <w:lvlText w:val="%1.%2.%3.%4.%5.%6.%7.%8.%9"/>
      <w:lvlJc w:val="left"/>
      <w:pPr>
        <w:ind w:left="2872" w:hanging="1800"/>
      </w:pPr>
      <w:rPr>
        <w:rFonts w:hint="default"/>
      </w:rPr>
    </w:lvl>
  </w:abstractNum>
  <w:abstractNum w:abstractNumId="12"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E5B3A"/>
    <w:multiLevelType w:val="hybridMultilevel"/>
    <w:tmpl w:val="26FC1502"/>
    <w:lvl w:ilvl="0" w:tplc="5FFCBC3C">
      <w:numFmt w:val="bullet"/>
      <w:lvlText w:val="-"/>
      <w:lvlJc w:val="left"/>
      <w:pPr>
        <w:ind w:left="494" w:hanging="348"/>
      </w:pPr>
      <w:rPr>
        <w:rFonts w:ascii="Times New Roman" w:eastAsia="Times New Roman" w:hAnsi="Times New Roman" w:cs="Times New Roman" w:hint="default"/>
        <w:b w:val="0"/>
        <w:bCs w:val="0"/>
        <w:i w:val="0"/>
        <w:iCs w:val="0"/>
        <w:w w:val="100"/>
        <w:sz w:val="24"/>
        <w:szCs w:val="24"/>
        <w:lang w:val="en-US" w:eastAsia="en-US" w:bidi="ar-SA"/>
      </w:rPr>
    </w:lvl>
    <w:lvl w:ilvl="1" w:tplc="F462E8F2">
      <w:numFmt w:val="bullet"/>
      <w:lvlText w:val="•"/>
      <w:lvlJc w:val="left"/>
      <w:pPr>
        <w:ind w:left="1316" w:hanging="348"/>
      </w:pPr>
      <w:rPr>
        <w:rFonts w:hint="default"/>
        <w:lang w:val="en-US" w:eastAsia="en-US" w:bidi="ar-SA"/>
      </w:rPr>
    </w:lvl>
    <w:lvl w:ilvl="2" w:tplc="18B67B76">
      <w:numFmt w:val="bullet"/>
      <w:lvlText w:val="•"/>
      <w:lvlJc w:val="left"/>
      <w:pPr>
        <w:ind w:left="2132" w:hanging="348"/>
      </w:pPr>
      <w:rPr>
        <w:rFonts w:hint="default"/>
        <w:lang w:val="en-US" w:eastAsia="en-US" w:bidi="ar-SA"/>
      </w:rPr>
    </w:lvl>
    <w:lvl w:ilvl="3" w:tplc="C518DEE2">
      <w:numFmt w:val="bullet"/>
      <w:lvlText w:val="•"/>
      <w:lvlJc w:val="left"/>
      <w:pPr>
        <w:ind w:left="2948" w:hanging="348"/>
      </w:pPr>
      <w:rPr>
        <w:rFonts w:hint="default"/>
        <w:lang w:val="en-US" w:eastAsia="en-US" w:bidi="ar-SA"/>
      </w:rPr>
    </w:lvl>
    <w:lvl w:ilvl="4" w:tplc="45E4C8D0">
      <w:numFmt w:val="bullet"/>
      <w:lvlText w:val="•"/>
      <w:lvlJc w:val="left"/>
      <w:pPr>
        <w:ind w:left="3764" w:hanging="348"/>
      </w:pPr>
      <w:rPr>
        <w:rFonts w:hint="default"/>
        <w:lang w:val="en-US" w:eastAsia="en-US" w:bidi="ar-SA"/>
      </w:rPr>
    </w:lvl>
    <w:lvl w:ilvl="5" w:tplc="8EEC68D6">
      <w:numFmt w:val="bullet"/>
      <w:lvlText w:val="•"/>
      <w:lvlJc w:val="left"/>
      <w:pPr>
        <w:ind w:left="4580" w:hanging="348"/>
      </w:pPr>
      <w:rPr>
        <w:rFonts w:hint="default"/>
        <w:lang w:val="en-US" w:eastAsia="en-US" w:bidi="ar-SA"/>
      </w:rPr>
    </w:lvl>
    <w:lvl w:ilvl="6" w:tplc="379E2E6C">
      <w:numFmt w:val="bullet"/>
      <w:lvlText w:val="•"/>
      <w:lvlJc w:val="left"/>
      <w:pPr>
        <w:ind w:left="5396" w:hanging="348"/>
      </w:pPr>
      <w:rPr>
        <w:rFonts w:hint="default"/>
        <w:lang w:val="en-US" w:eastAsia="en-US" w:bidi="ar-SA"/>
      </w:rPr>
    </w:lvl>
    <w:lvl w:ilvl="7" w:tplc="736208C4">
      <w:numFmt w:val="bullet"/>
      <w:lvlText w:val="•"/>
      <w:lvlJc w:val="left"/>
      <w:pPr>
        <w:ind w:left="6212" w:hanging="348"/>
      </w:pPr>
      <w:rPr>
        <w:rFonts w:hint="default"/>
        <w:lang w:val="en-US" w:eastAsia="en-US" w:bidi="ar-SA"/>
      </w:rPr>
    </w:lvl>
    <w:lvl w:ilvl="8" w:tplc="B2F87F52">
      <w:numFmt w:val="bullet"/>
      <w:lvlText w:val="•"/>
      <w:lvlJc w:val="left"/>
      <w:pPr>
        <w:ind w:left="7028" w:hanging="348"/>
      </w:pPr>
      <w:rPr>
        <w:rFonts w:hint="default"/>
        <w:lang w:val="en-US" w:eastAsia="en-US" w:bidi="ar-SA"/>
      </w:rPr>
    </w:lvl>
  </w:abstractNum>
  <w:abstractNum w:abstractNumId="14" w15:restartNumberingAfterBreak="0">
    <w:nsid w:val="197C626E"/>
    <w:multiLevelType w:val="multilevel"/>
    <w:tmpl w:val="AFF4C224"/>
    <w:lvl w:ilvl="0">
      <w:start w:val="2"/>
      <w:numFmt w:val="decimal"/>
      <w:lvlText w:val="%1"/>
      <w:lvlJc w:val="left"/>
      <w:pPr>
        <w:ind w:left="554" w:hanging="420"/>
      </w:pPr>
      <w:rPr>
        <w:rFonts w:hint="default"/>
        <w:lang w:val="en-US" w:eastAsia="en-US" w:bidi="ar-SA"/>
      </w:rPr>
    </w:lvl>
    <w:lvl w:ilvl="1">
      <w:start w:val="1"/>
      <w:numFmt w:val="decimal"/>
      <w:lvlText w:val="%1.%2."/>
      <w:lvlJc w:val="left"/>
      <w:pPr>
        <w:ind w:left="554" w:hanging="42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734" w:hanging="60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500" w:hanging="600"/>
      </w:pPr>
      <w:rPr>
        <w:rFonts w:hint="default"/>
        <w:lang w:val="en-US" w:eastAsia="en-US" w:bidi="ar-SA"/>
      </w:rPr>
    </w:lvl>
    <w:lvl w:ilvl="4">
      <w:numFmt w:val="bullet"/>
      <w:lvlText w:val="•"/>
      <w:lvlJc w:val="left"/>
      <w:pPr>
        <w:ind w:left="3380" w:hanging="600"/>
      </w:pPr>
      <w:rPr>
        <w:rFonts w:hint="default"/>
        <w:lang w:val="en-US" w:eastAsia="en-US" w:bidi="ar-SA"/>
      </w:rPr>
    </w:lvl>
    <w:lvl w:ilvl="5">
      <w:numFmt w:val="bullet"/>
      <w:lvlText w:val="•"/>
      <w:lvlJc w:val="left"/>
      <w:pPr>
        <w:ind w:left="4260" w:hanging="600"/>
      </w:pPr>
      <w:rPr>
        <w:rFonts w:hint="default"/>
        <w:lang w:val="en-US" w:eastAsia="en-US" w:bidi="ar-SA"/>
      </w:rPr>
    </w:lvl>
    <w:lvl w:ilvl="6">
      <w:numFmt w:val="bullet"/>
      <w:lvlText w:val="•"/>
      <w:lvlJc w:val="left"/>
      <w:pPr>
        <w:ind w:left="5140" w:hanging="600"/>
      </w:pPr>
      <w:rPr>
        <w:rFonts w:hint="default"/>
        <w:lang w:val="en-US" w:eastAsia="en-US" w:bidi="ar-SA"/>
      </w:rPr>
    </w:lvl>
    <w:lvl w:ilvl="7">
      <w:numFmt w:val="bullet"/>
      <w:lvlText w:val="•"/>
      <w:lvlJc w:val="left"/>
      <w:pPr>
        <w:ind w:left="6020" w:hanging="600"/>
      </w:pPr>
      <w:rPr>
        <w:rFonts w:hint="default"/>
        <w:lang w:val="en-US" w:eastAsia="en-US" w:bidi="ar-SA"/>
      </w:rPr>
    </w:lvl>
    <w:lvl w:ilvl="8">
      <w:numFmt w:val="bullet"/>
      <w:lvlText w:val="•"/>
      <w:lvlJc w:val="left"/>
      <w:pPr>
        <w:ind w:left="6900" w:hanging="600"/>
      </w:pPr>
      <w:rPr>
        <w:rFonts w:hint="default"/>
        <w:lang w:val="en-US" w:eastAsia="en-US" w:bidi="ar-SA"/>
      </w:rPr>
    </w:lvl>
  </w:abstractNum>
  <w:abstractNum w:abstractNumId="15" w15:restartNumberingAfterBreak="0">
    <w:nsid w:val="19D065FF"/>
    <w:multiLevelType w:val="multilevel"/>
    <w:tmpl w:val="83605CB0"/>
    <w:lvl w:ilvl="0">
      <w:start w:val="1"/>
      <w:numFmt w:val="decimal"/>
      <w:lvlText w:val="%1."/>
      <w:lvlJc w:val="left"/>
      <w:pPr>
        <w:ind w:left="374"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494"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674"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1677" w:hanging="540"/>
      </w:pPr>
      <w:rPr>
        <w:rFonts w:hint="default"/>
        <w:lang w:val="en-US" w:eastAsia="en-US" w:bidi="ar-SA"/>
      </w:rPr>
    </w:lvl>
    <w:lvl w:ilvl="4">
      <w:numFmt w:val="bullet"/>
      <w:lvlText w:val="•"/>
      <w:lvlJc w:val="left"/>
      <w:pPr>
        <w:ind w:left="2675" w:hanging="540"/>
      </w:pPr>
      <w:rPr>
        <w:rFonts w:hint="default"/>
        <w:lang w:val="en-US" w:eastAsia="en-US" w:bidi="ar-SA"/>
      </w:rPr>
    </w:lvl>
    <w:lvl w:ilvl="5">
      <w:numFmt w:val="bullet"/>
      <w:lvlText w:val="•"/>
      <w:lvlJc w:val="left"/>
      <w:pPr>
        <w:ind w:left="3672" w:hanging="540"/>
      </w:pPr>
      <w:rPr>
        <w:rFonts w:hint="default"/>
        <w:lang w:val="en-US" w:eastAsia="en-US" w:bidi="ar-SA"/>
      </w:rPr>
    </w:lvl>
    <w:lvl w:ilvl="6">
      <w:numFmt w:val="bullet"/>
      <w:lvlText w:val="•"/>
      <w:lvlJc w:val="left"/>
      <w:pPr>
        <w:ind w:left="4670" w:hanging="540"/>
      </w:pPr>
      <w:rPr>
        <w:rFonts w:hint="default"/>
        <w:lang w:val="en-US" w:eastAsia="en-US" w:bidi="ar-SA"/>
      </w:rPr>
    </w:lvl>
    <w:lvl w:ilvl="7">
      <w:numFmt w:val="bullet"/>
      <w:lvlText w:val="•"/>
      <w:lvlJc w:val="left"/>
      <w:pPr>
        <w:ind w:left="5668" w:hanging="540"/>
      </w:pPr>
      <w:rPr>
        <w:rFonts w:hint="default"/>
        <w:lang w:val="en-US" w:eastAsia="en-US" w:bidi="ar-SA"/>
      </w:rPr>
    </w:lvl>
    <w:lvl w:ilvl="8">
      <w:numFmt w:val="bullet"/>
      <w:lvlText w:val="•"/>
      <w:lvlJc w:val="left"/>
      <w:pPr>
        <w:ind w:left="6665" w:hanging="540"/>
      </w:pPr>
      <w:rPr>
        <w:rFonts w:hint="default"/>
        <w:lang w:val="en-US" w:eastAsia="en-US" w:bidi="ar-SA"/>
      </w:rPr>
    </w:lvl>
  </w:abstractNum>
  <w:abstractNum w:abstractNumId="16" w15:restartNumberingAfterBreak="0">
    <w:nsid w:val="224158B2"/>
    <w:multiLevelType w:val="hybridMultilevel"/>
    <w:tmpl w:val="FD8202C2"/>
    <w:lvl w:ilvl="0" w:tplc="0E2E5EB0">
      <w:start w:val="1"/>
      <w:numFmt w:val="upperLetter"/>
      <w:lvlText w:val="%1."/>
      <w:lvlJc w:val="left"/>
      <w:pPr>
        <w:ind w:left="427" w:hanging="293"/>
      </w:pPr>
      <w:rPr>
        <w:rFonts w:ascii="Times New Roman" w:eastAsia="Times New Roman" w:hAnsi="Times New Roman" w:cs="Times New Roman" w:hint="default"/>
        <w:b w:val="0"/>
        <w:bCs w:val="0"/>
        <w:i w:val="0"/>
        <w:iCs w:val="0"/>
        <w:spacing w:val="-1"/>
        <w:w w:val="100"/>
        <w:sz w:val="24"/>
        <w:szCs w:val="24"/>
        <w:lang w:val="en-US" w:eastAsia="en-US" w:bidi="ar-SA"/>
      </w:rPr>
    </w:lvl>
    <w:lvl w:ilvl="1" w:tplc="070EDE14">
      <w:numFmt w:val="bullet"/>
      <w:lvlText w:val="•"/>
      <w:lvlJc w:val="left"/>
      <w:pPr>
        <w:ind w:left="1244" w:hanging="293"/>
      </w:pPr>
      <w:rPr>
        <w:rFonts w:hint="default"/>
        <w:lang w:val="en-US" w:eastAsia="en-US" w:bidi="ar-SA"/>
      </w:rPr>
    </w:lvl>
    <w:lvl w:ilvl="2" w:tplc="2E46C0F4">
      <w:numFmt w:val="bullet"/>
      <w:lvlText w:val="•"/>
      <w:lvlJc w:val="left"/>
      <w:pPr>
        <w:ind w:left="2068" w:hanging="293"/>
      </w:pPr>
      <w:rPr>
        <w:rFonts w:hint="default"/>
        <w:lang w:val="en-US" w:eastAsia="en-US" w:bidi="ar-SA"/>
      </w:rPr>
    </w:lvl>
    <w:lvl w:ilvl="3" w:tplc="E28EF0A8">
      <w:numFmt w:val="bullet"/>
      <w:lvlText w:val="•"/>
      <w:lvlJc w:val="left"/>
      <w:pPr>
        <w:ind w:left="2892" w:hanging="293"/>
      </w:pPr>
      <w:rPr>
        <w:rFonts w:hint="default"/>
        <w:lang w:val="en-US" w:eastAsia="en-US" w:bidi="ar-SA"/>
      </w:rPr>
    </w:lvl>
    <w:lvl w:ilvl="4" w:tplc="203E717E">
      <w:numFmt w:val="bullet"/>
      <w:lvlText w:val="•"/>
      <w:lvlJc w:val="left"/>
      <w:pPr>
        <w:ind w:left="3716" w:hanging="293"/>
      </w:pPr>
      <w:rPr>
        <w:rFonts w:hint="default"/>
        <w:lang w:val="en-US" w:eastAsia="en-US" w:bidi="ar-SA"/>
      </w:rPr>
    </w:lvl>
    <w:lvl w:ilvl="5" w:tplc="542CA06E">
      <w:numFmt w:val="bullet"/>
      <w:lvlText w:val="•"/>
      <w:lvlJc w:val="left"/>
      <w:pPr>
        <w:ind w:left="4540" w:hanging="293"/>
      </w:pPr>
      <w:rPr>
        <w:rFonts w:hint="default"/>
        <w:lang w:val="en-US" w:eastAsia="en-US" w:bidi="ar-SA"/>
      </w:rPr>
    </w:lvl>
    <w:lvl w:ilvl="6" w:tplc="48F4212A">
      <w:numFmt w:val="bullet"/>
      <w:lvlText w:val="•"/>
      <w:lvlJc w:val="left"/>
      <w:pPr>
        <w:ind w:left="5364" w:hanging="293"/>
      </w:pPr>
      <w:rPr>
        <w:rFonts w:hint="default"/>
        <w:lang w:val="en-US" w:eastAsia="en-US" w:bidi="ar-SA"/>
      </w:rPr>
    </w:lvl>
    <w:lvl w:ilvl="7" w:tplc="C3ECC8BE">
      <w:numFmt w:val="bullet"/>
      <w:lvlText w:val="•"/>
      <w:lvlJc w:val="left"/>
      <w:pPr>
        <w:ind w:left="6188" w:hanging="293"/>
      </w:pPr>
      <w:rPr>
        <w:rFonts w:hint="default"/>
        <w:lang w:val="en-US" w:eastAsia="en-US" w:bidi="ar-SA"/>
      </w:rPr>
    </w:lvl>
    <w:lvl w:ilvl="8" w:tplc="D2DE0726">
      <w:numFmt w:val="bullet"/>
      <w:lvlText w:val="•"/>
      <w:lvlJc w:val="left"/>
      <w:pPr>
        <w:ind w:left="7012" w:hanging="293"/>
      </w:pPr>
      <w:rPr>
        <w:rFonts w:hint="default"/>
        <w:lang w:val="en-US" w:eastAsia="en-US" w:bidi="ar-SA"/>
      </w:rPr>
    </w:lvl>
  </w:abstractNum>
  <w:abstractNum w:abstractNumId="17" w15:restartNumberingAfterBreak="0">
    <w:nsid w:val="286577EA"/>
    <w:multiLevelType w:val="hybridMultilevel"/>
    <w:tmpl w:val="21A63D98"/>
    <w:lvl w:ilvl="0" w:tplc="534C1718">
      <w:start w:val="1"/>
      <w:numFmt w:val="bullet"/>
      <w:pStyle w:val="ATSBullet1"/>
      <w:lvlText w:val=""/>
      <w:lvlJc w:val="left"/>
      <w:pPr>
        <w:tabs>
          <w:tab w:val="num" w:pos="360"/>
        </w:tabs>
        <w:ind w:left="360" w:hanging="360"/>
      </w:pPr>
      <w:rPr>
        <w:rFonts w:ascii="Symbol" w:hAnsi="Symbol" w:hint="default"/>
        <w:color w:val="auto"/>
      </w:rPr>
    </w:lvl>
    <w:lvl w:ilvl="1" w:tplc="761CB4DA" w:tentative="1">
      <w:start w:val="1"/>
      <w:numFmt w:val="bullet"/>
      <w:lvlText w:val="o"/>
      <w:lvlJc w:val="left"/>
      <w:pPr>
        <w:tabs>
          <w:tab w:val="num" w:pos="1440"/>
        </w:tabs>
        <w:ind w:left="1440" w:hanging="360"/>
      </w:pPr>
      <w:rPr>
        <w:rFonts w:ascii="Courier New" w:hAnsi="Courier New" w:cs="Courier New" w:hint="default"/>
      </w:rPr>
    </w:lvl>
    <w:lvl w:ilvl="2" w:tplc="8136831E" w:tentative="1">
      <w:start w:val="1"/>
      <w:numFmt w:val="bullet"/>
      <w:lvlText w:val=""/>
      <w:lvlJc w:val="left"/>
      <w:pPr>
        <w:tabs>
          <w:tab w:val="num" w:pos="2160"/>
        </w:tabs>
        <w:ind w:left="2160" w:hanging="360"/>
      </w:pPr>
      <w:rPr>
        <w:rFonts w:ascii="Wingdings" w:hAnsi="Wingdings" w:hint="default"/>
      </w:rPr>
    </w:lvl>
    <w:lvl w:ilvl="3" w:tplc="82F0BCD2" w:tentative="1">
      <w:start w:val="1"/>
      <w:numFmt w:val="bullet"/>
      <w:lvlText w:val=""/>
      <w:lvlJc w:val="left"/>
      <w:pPr>
        <w:tabs>
          <w:tab w:val="num" w:pos="2880"/>
        </w:tabs>
        <w:ind w:left="2880" w:hanging="360"/>
      </w:pPr>
      <w:rPr>
        <w:rFonts w:ascii="Symbol" w:hAnsi="Symbol" w:hint="default"/>
      </w:rPr>
    </w:lvl>
    <w:lvl w:ilvl="4" w:tplc="4650E114" w:tentative="1">
      <w:start w:val="1"/>
      <w:numFmt w:val="bullet"/>
      <w:lvlText w:val="o"/>
      <w:lvlJc w:val="left"/>
      <w:pPr>
        <w:tabs>
          <w:tab w:val="num" w:pos="3600"/>
        </w:tabs>
        <w:ind w:left="3600" w:hanging="360"/>
      </w:pPr>
      <w:rPr>
        <w:rFonts w:ascii="Courier New" w:hAnsi="Courier New" w:cs="Courier New" w:hint="default"/>
      </w:rPr>
    </w:lvl>
    <w:lvl w:ilvl="5" w:tplc="4E9E89A8" w:tentative="1">
      <w:start w:val="1"/>
      <w:numFmt w:val="bullet"/>
      <w:lvlText w:val=""/>
      <w:lvlJc w:val="left"/>
      <w:pPr>
        <w:tabs>
          <w:tab w:val="num" w:pos="4320"/>
        </w:tabs>
        <w:ind w:left="4320" w:hanging="360"/>
      </w:pPr>
      <w:rPr>
        <w:rFonts w:ascii="Wingdings" w:hAnsi="Wingdings" w:hint="default"/>
      </w:rPr>
    </w:lvl>
    <w:lvl w:ilvl="6" w:tplc="88942A54" w:tentative="1">
      <w:start w:val="1"/>
      <w:numFmt w:val="bullet"/>
      <w:lvlText w:val=""/>
      <w:lvlJc w:val="left"/>
      <w:pPr>
        <w:tabs>
          <w:tab w:val="num" w:pos="5040"/>
        </w:tabs>
        <w:ind w:left="5040" w:hanging="360"/>
      </w:pPr>
      <w:rPr>
        <w:rFonts w:ascii="Symbol" w:hAnsi="Symbol" w:hint="default"/>
      </w:rPr>
    </w:lvl>
    <w:lvl w:ilvl="7" w:tplc="1E04DC72" w:tentative="1">
      <w:start w:val="1"/>
      <w:numFmt w:val="bullet"/>
      <w:lvlText w:val="o"/>
      <w:lvlJc w:val="left"/>
      <w:pPr>
        <w:tabs>
          <w:tab w:val="num" w:pos="5760"/>
        </w:tabs>
        <w:ind w:left="5760" w:hanging="360"/>
      </w:pPr>
      <w:rPr>
        <w:rFonts w:ascii="Courier New" w:hAnsi="Courier New" w:cs="Courier New" w:hint="default"/>
      </w:rPr>
    </w:lvl>
    <w:lvl w:ilvl="8" w:tplc="B8182A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833E49"/>
    <w:multiLevelType w:val="hybridMultilevel"/>
    <w:tmpl w:val="649E9062"/>
    <w:lvl w:ilvl="0" w:tplc="693A36C0">
      <w:start w:val="1"/>
      <w:numFmt w:val="upperLetter"/>
      <w:lvlText w:val="%1."/>
      <w:lvlJc w:val="left"/>
      <w:pPr>
        <w:ind w:left="427" w:hanging="293"/>
      </w:pPr>
      <w:rPr>
        <w:rFonts w:ascii="Times New Roman" w:eastAsia="Times New Roman" w:hAnsi="Times New Roman" w:cs="Times New Roman" w:hint="default"/>
        <w:b w:val="0"/>
        <w:bCs w:val="0"/>
        <w:i w:val="0"/>
        <w:iCs w:val="0"/>
        <w:spacing w:val="-1"/>
        <w:w w:val="100"/>
        <w:sz w:val="24"/>
        <w:szCs w:val="24"/>
        <w:lang w:val="en-US" w:eastAsia="en-US" w:bidi="ar-SA"/>
      </w:rPr>
    </w:lvl>
    <w:lvl w:ilvl="1" w:tplc="ED8827DE">
      <w:numFmt w:val="bullet"/>
      <w:lvlText w:val="•"/>
      <w:lvlJc w:val="left"/>
      <w:pPr>
        <w:ind w:left="1244" w:hanging="293"/>
      </w:pPr>
      <w:rPr>
        <w:rFonts w:hint="default"/>
        <w:lang w:val="en-US" w:eastAsia="en-US" w:bidi="ar-SA"/>
      </w:rPr>
    </w:lvl>
    <w:lvl w:ilvl="2" w:tplc="EC16B308">
      <w:numFmt w:val="bullet"/>
      <w:lvlText w:val="•"/>
      <w:lvlJc w:val="left"/>
      <w:pPr>
        <w:ind w:left="2068" w:hanging="293"/>
      </w:pPr>
      <w:rPr>
        <w:rFonts w:hint="default"/>
        <w:lang w:val="en-US" w:eastAsia="en-US" w:bidi="ar-SA"/>
      </w:rPr>
    </w:lvl>
    <w:lvl w:ilvl="3" w:tplc="EA78A974">
      <w:numFmt w:val="bullet"/>
      <w:lvlText w:val="•"/>
      <w:lvlJc w:val="left"/>
      <w:pPr>
        <w:ind w:left="2892" w:hanging="293"/>
      </w:pPr>
      <w:rPr>
        <w:rFonts w:hint="default"/>
        <w:lang w:val="en-US" w:eastAsia="en-US" w:bidi="ar-SA"/>
      </w:rPr>
    </w:lvl>
    <w:lvl w:ilvl="4" w:tplc="6F547F18">
      <w:numFmt w:val="bullet"/>
      <w:lvlText w:val="•"/>
      <w:lvlJc w:val="left"/>
      <w:pPr>
        <w:ind w:left="3716" w:hanging="293"/>
      </w:pPr>
      <w:rPr>
        <w:rFonts w:hint="default"/>
        <w:lang w:val="en-US" w:eastAsia="en-US" w:bidi="ar-SA"/>
      </w:rPr>
    </w:lvl>
    <w:lvl w:ilvl="5" w:tplc="2BC6AADE">
      <w:numFmt w:val="bullet"/>
      <w:lvlText w:val="•"/>
      <w:lvlJc w:val="left"/>
      <w:pPr>
        <w:ind w:left="4540" w:hanging="293"/>
      </w:pPr>
      <w:rPr>
        <w:rFonts w:hint="default"/>
        <w:lang w:val="en-US" w:eastAsia="en-US" w:bidi="ar-SA"/>
      </w:rPr>
    </w:lvl>
    <w:lvl w:ilvl="6" w:tplc="8894F822">
      <w:numFmt w:val="bullet"/>
      <w:lvlText w:val="•"/>
      <w:lvlJc w:val="left"/>
      <w:pPr>
        <w:ind w:left="5364" w:hanging="293"/>
      </w:pPr>
      <w:rPr>
        <w:rFonts w:hint="default"/>
        <w:lang w:val="en-US" w:eastAsia="en-US" w:bidi="ar-SA"/>
      </w:rPr>
    </w:lvl>
    <w:lvl w:ilvl="7" w:tplc="E1B0C446">
      <w:numFmt w:val="bullet"/>
      <w:lvlText w:val="•"/>
      <w:lvlJc w:val="left"/>
      <w:pPr>
        <w:ind w:left="6188" w:hanging="293"/>
      </w:pPr>
      <w:rPr>
        <w:rFonts w:hint="default"/>
        <w:lang w:val="en-US" w:eastAsia="en-US" w:bidi="ar-SA"/>
      </w:rPr>
    </w:lvl>
    <w:lvl w:ilvl="8" w:tplc="57F85BAC">
      <w:numFmt w:val="bullet"/>
      <w:lvlText w:val="•"/>
      <w:lvlJc w:val="left"/>
      <w:pPr>
        <w:ind w:left="7012" w:hanging="293"/>
      </w:pPr>
      <w:rPr>
        <w:rFonts w:hint="default"/>
        <w:lang w:val="en-US" w:eastAsia="en-US" w:bidi="ar-SA"/>
      </w:rPr>
    </w:lvl>
  </w:abstractNum>
  <w:abstractNum w:abstractNumId="19" w15:restartNumberingAfterBreak="0">
    <w:nsid w:val="303345E2"/>
    <w:multiLevelType w:val="hybridMultilevel"/>
    <w:tmpl w:val="BEEE3D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AE7922"/>
    <w:multiLevelType w:val="hybridMultilevel"/>
    <w:tmpl w:val="DD7809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9D35C15"/>
    <w:multiLevelType w:val="hybridMultilevel"/>
    <w:tmpl w:val="A8A2E45C"/>
    <w:lvl w:ilvl="0" w:tplc="20AAA564">
      <w:start w:val="1"/>
      <w:numFmt w:val="decimal"/>
      <w:lvlText w:val="%1)"/>
      <w:lvlJc w:val="left"/>
      <w:pPr>
        <w:tabs>
          <w:tab w:val="num" w:pos="340"/>
        </w:tabs>
        <w:ind w:left="340" w:hanging="340"/>
      </w:pPr>
      <w:rPr>
        <w:rFonts w:hint="default"/>
      </w:rPr>
    </w:lvl>
    <w:lvl w:ilvl="1" w:tplc="918E5F86" w:tentative="1">
      <w:start w:val="1"/>
      <w:numFmt w:val="lowerLetter"/>
      <w:lvlText w:val="%2."/>
      <w:lvlJc w:val="left"/>
      <w:pPr>
        <w:tabs>
          <w:tab w:val="num" w:pos="1440"/>
        </w:tabs>
        <w:ind w:left="1440" w:hanging="360"/>
      </w:pPr>
    </w:lvl>
    <w:lvl w:ilvl="2" w:tplc="277C049E" w:tentative="1">
      <w:start w:val="1"/>
      <w:numFmt w:val="lowerRoman"/>
      <w:lvlText w:val="%3."/>
      <w:lvlJc w:val="right"/>
      <w:pPr>
        <w:tabs>
          <w:tab w:val="num" w:pos="2160"/>
        </w:tabs>
        <w:ind w:left="2160" w:hanging="180"/>
      </w:pPr>
    </w:lvl>
    <w:lvl w:ilvl="3" w:tplc="80781CEE" w:tentative="1">
      <w:start w:val="1"/>
      <w:numFmt w:val="decimal"/>
      <w:lvlText w:val="%4."/>
      <w:lvlJc w:val="left"/>
      <w:pPr>
        <w:tabs>
          <w:tab w:val="num" w:pos="2880"/>
        </w:tabs>
        <w:ind w:left="2880" w:hanging="360"/>
      </w:pPr>
    </w:lvl>
    <w:lvl w:ilvl="4" w:tplc="55E82B40" w:tentative="1">
      <w:start w:val="1"/>
      <w:numFmt w:val="lowerLetter"/>
      <w:lvlText w:val="%5."/>
      <w:lvlJc w:val="left"/>
      <w:pPr>
        <w:tabs>
          <w:tab w:val="num" w:pos="3600"/>
        </w:tabs>
        <w:ind w:left="3600" w:hanging="360"/>
      </w:pPr>
    </w:lvl>
    <w:lvl w:ilvl="5" w:tplc="8CBC8426" w:tentative="1">
      <w:start w:val="1"/>
      <w:numFmt w:val="lowerRoman"/>
      <w:lvlText w:val="%6."/>
      <w:lvlJc w:val="right"/>
      <w:pPr>
        <w:tabs>
          <w:tab w:val="num" w:pos="4320"/>
        </w:tabs>
        <w:ind w:left="4320" w:hanging="180"/>
      </w:pPr>
    </w:lvl>
    <w:lvl w:ilvl="6" w:tplc="18C20E9A" w:tentative="1">
      <w:start w:val="1"/>
      <w:numFmt w:val="decimal"/>
      <w:lvlText w:val="%7."/>
      <w:lvlJc w:val="left"/>
      <w:pPr>
        <w:tabs>
          <w:tab w:val="num" w:pos="5040"/>
        </w:tabs>
        <w:ind w:left="5040" w:hanging="360"/>
      </w:pPr>
    </w:lvl>
    <w:lvl w:ilvl="7" w:tplc="74BE3B82" w:tentative="1">
      <w:start w:val="1"/>
      <w:numFmt w:val="lowerLetter"/>
      <w:lvlText w:val="%8."/>
      <w:lvlJc w:val="left"/>
      <w:pPr>
        <w:tabs>
          <w:tab w:val="num" w:pos="5760"/>
        </w:tabs>
        <w:ind w:left="5760" w:hanging="360"/>
      </w:pPr>
    </w:lvl>
    <w:lvl w:ilvl="8" w:tplc="4E9886FE" w:tentative="1">
      <w:start w:val="1"/>
      <w:numFmt w:val="lowerRoman"/>
      <w:lvlText w:val="%9."/>
      <w:lvlJc w:val="right"/>
      <w:pPr>
        <w:tabs>
          <w:tab w:val="num" w:pos="6480"/>
        </w:tabs>
        <w:ind w:left="6480" w:hanging="180"/>
      </w:pPr>
    </w:lvl>
  </w:abstractNum>
  <w:abstractNum w:abstractNumId="22" w15:restartNumberingAfterBreak="0">
    <w:nsid w:val="4E555BD7"/>
    <w:multiLevelType w:val="hybridMultilevel"/>
    <w:tmpl w:val="9C5E7040"/>
    <w:lvl w:ilvl="0" w:tplc="4B92B934">
      <w:start w:val="1"/>
      <w:numFmt w:val="decimal"/>
      <w:lvlText w:val="%1."/>
      <w:lvlJc w:val="left"/>
      <w:pPr>
        <w:ind w:left="494" w:hanging="360"/>
      </w:pPr>
      <w:rPr>
        <w:rFonts w:hint="default"/>
        <w:sz w:val="24"/>
      </w:rPr>
    </w:lvl>
    <w:lvl w:ilvl="1" w:tplc="0C0A0019" w:tentative="1">
      <w:start w:val="1"/>
      <w:numFmt w:val="lowerLetter"/>
      <w:lvlText w:val="%2."/>
      <w:lvlJc w:val="left"/>
      <w:pPr>
        <w:ind w:left="1214" w:hanging="360"/>
      </w:pPr>
    </w:lvl>
    <w:lvl w:ilvl="2" w:tplc="0C0A001B" w:tentative="1">
      <w:start w:val="1"/>
      <w:numFmt w:val="lowerRoman"/>
      <w:lvlText w:val="%3."/>
      <w:lvlJc w:val="right"/>
      <w:pPr>
        <w:ind w:left="1934" w:hanging="180"/>
      </w:pPr>
    </w:lvl>
    <w:lvl w:ilvl="3" w:tplc="0C0A000F" w:tentative="1">
      <w:start w:val="1"/>
      <w:numFmt w:val="decimal"/>
      <w:lvlText w:val="%4."/>
      <w:lvlJc w:val="left"/>
      <w:pPr>
        <w:ind w:left="2654" w:hanging="360"/>
      </w:pPr>
    </w:lvl>
    <w:lvl w:ilvl="4" w:tplc="0C0A0019" w:tentative="1">
      <w:start w:val="1"/>
      <w:numFmt w:val="lowerLetter"/>
      <w:lvlText w:val="%5."/>
      <w:lvlJc w:val="left"/>
      <w:pPr>
        <w:ind w:left="3374" w:hanging="360"/>
      </w:pPr>
    </w:lvl>
    <w:lvl w:ilvl="5" w:tplc="0C0A001B" w:tentative="1">
      <w:start w:val="1"/>
      <w:numFmt w:val="lowerRoman"/>
      <w:lvlText w:val="%6."/>
      <w:lvlJc w:val="right"/>
      <w:pPr>
        <w:ind w:left="4094" w:hanging="180"/>
      </w:pPr>
    </w:lvl>
    <w:lvl w:ilvl="6" w:tplc="0C0A000F" w:tentative="1">
      <w:start w:val="1"/>
      <w:numFmt w:val="decimal"/>
      <w:lvlText w:val="%7."/>
      <w:lvlJc w:val="left"/>
      <w:pPr>
        <w:ind w:left="4814" w:hanging="360"/>
      </w:pPr>
    </w:lvl>
    <w:lvl w:ilvl="7" w:tplc="0C0A0019" w:tentative="1">
      <w:start w:val="1"/>
      <w:numFmt w:val="lowerLetter"/>
      <w:lvlText w:val="%8."/>
      <w:lvlJc w:val="left"/>
      <w:pPr>
        <w:ind w:left="5534" w:hanging="360"/>
      </w:pPr>
    </w:lvl>
    <w:lvl w:ilvl="8" w:tplc="0C0A001B" w:tentative="1">
      <w:start w:val="1"/>
      <w:numFmt w:val="lowerRoman"/>
      <w:lvlText w:val="%9."/>
      <w:lvlJc w:val="right"/>
      <w:pPr>
        <w:ind w:left="6254" w:hanging="180"/>
      </w:pPr>
    </w:lvl>
  </w:abstractNum>
  <w:abstractNum w:abstractNumId="23" w15:restartNumberingAfterBreak="0">
    <w:nsid w:val="4FA061CF"/>
    <w:multiLevelType w:val="hybridMultilevel"/>
    <w:tmpl w:val="0D2A6266"/>
    <w:lvl w:ilvl="0" w:tplc="013CC8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4870784"/>
    <w:multiLevelType w:val="hybridMultilevel"/>
    <w:tmpl w:val="167AB020"/>
    <w:lvl w:ilvl="0" w:tplc="3C9692FA">
      <w:start w:val="1"/>
      <w:numFmt w:val="upperLetter"/>
      <w:lvlText w:val="%1."/>
      <w:lvlJc w:val="left"/>
      <w:pPr>
        <w:ind w:left="427" w:hanging="293"/>
      </w:pPr>
      <w:rPr>
        <w:rFonts w:ascii="Times New Roman" w:eastAsia="Times New Roman" w:hAnsi="Times New Roman" w:cs="Times New Roman" w:hint="default"/>
        <w:b w:val="0"/>
        <w:bCs w:val="0"/>
        <w:i w:val="0"/>
        <w:iCs w:val="0"/>
        <w:spacing w:val="-1"/>
        <w:w w:val="100"/>
        <w:sz w:val="24"/>
        <w:szCs w:val="24"/>
        <w:lang w:val="en-US" w:eastAsia="en-US" w:bidi="ar-SA"/>
      </w:rPr>
    </w:lvl>
    <w:lvl w:ilvl="1" w:tplc="169A59FC">
      <w:numFmt w:val="bullet"/>
      <w:lvlText w:val="•"/>
      <w:lvlJc w:val="left"/>
      <w:pPr>
        <w:ind w:left="1244" w:hanging="293"/>
      </w:pPr>
      <w:rPr>
        <w:rFonts w:hint="default"/>
        <w:lang w:val="en-US" w:eastAsia="en-US" w:bidi="ar-SA"/>
      </w:rPr>
    </w:lvl>
    <w:lvl w:ilvl="2" w:tplc="B3E2641A">
      <w:numFmt w:val="bullet"/>
      <w:lvlText w:val="•"/>
      <w:lvlJc w:val="left"/>
      <w:pPr>
        <w:ind w:left="2068" w:hanging="293"/>
      </w:pPr>
      <w:rPr>
        <w:rFonts w:hint="default"/>
        <w:lang w:val="en-US" w:eastAsia="en-US" w:bidi="ar-SA"/>
      </w:rPr>
    </w:lvl>
    <w:lvl w:ilvl="3" w:tplc="A174869C">
      <w:numFmt w:val="bullet"/>
      <w:lvlText w:val="•"/>
      <w:lvlJc w:val="left"/>
      <w:pPr>
        <w:ind w:left="2892" w:hanging="293"/>
      </w:pPr>
      <w:rPr>
        <w:rFonts w:hint="default"/>
        <w:lang w:val="en-US" w:eastAsia="en-US" w:bidi="ar-SA"/>
      </w:rPr>
    </w:lvl>
    <w:lvl w:ilvl="4" w:tplc="A6EC53E6">
      <w:numFmt w:val="bullet"/>
      <w:lvlText w:val="•"/>
      <w:lvlJc w:val="left"/>
      <w:pPr>
        <w:ind w:left="3716" w:hanging="293"/>
      </w:pPr>
      <w:rPr>
        <w:rFonts w:hint="default"/>
        <w:lang w:val="en-US" w:eastAsia="en-US" w:bidi="ar-SA"/>
      </w:rPr>
    </w:lvl>
    <w:lvl w:ilvl="5" w:tplc="20D0576E">
      <w:numFmt w:val="bullet"/>
      <w:lvlText w:val="•"/>
      <w:lvlJc w:val="left"/>
      <w:pPr>
        <w:ind w:left="4540" w:hanging="293"/>
      </w:pPr>
      <w:rPr>
        <w:rFonts w:hint="default"/>
        <w:lang w:val="en-US" w:eastAsia="en-US" w:bidi="ar-SA"/>
      </w:rPr>
    </w:lvl>
    <w:lvl w:ilvl="6" w:tplc="9E140026">
      <w:numFmt w:val="bullet"/>
      <w:lvlText w:val="•"/>
      <w:lvlJc w:val="left"/>
      <w:pPr>
        <w:ind w:left="5364" w:hanging="293"/>
      </w:pPr>
      <w:rPr>
        <w:rFonts w:hint="default"/>
        <w:lang w:val="en-US" w:eastAsia="en-US" w:bidi="ar-SA"/>
      </w:rPr>
    </w:lvl>
    <w:lvl w:ilvl="7" w:tplc="2CE4A772">
      <w:numFmt w:val="bullet"/>
      <w:lvlText w:val="•"/>
      <w:lvlJc w:val="left"/>
      <w:pPr>
        <w:ind w:left="6188" w:hanging="293"/>
      </w:pPr>
      <w:rPr>
        <w:rFonts w:hint="default"/>
        <w:lang w:val="en-US" w:eastAsia="en-US" w:bidi="ar-SA"/>
      </w:rPr>
    </w:lvl>
    <w:lvl w:ilvl="8" w:tplc="582AC068">
      <w:numFmt w:val="bullet"/>
      <w:lvlText w:val="•"/>
      <w:lvlJc w:val="left"/>
      <w:pPr>
        <w:ind w:left="7012" w:hanging="293"/>
      </w:pPr>
      <w:rPr>
        <w:rFonts w:hint="default"/>
        <w:lang w:val="en-US" w:eastAsia="en-US" w:bidi="ar-SA"/>
      </w:rPr>
    </w:lvl>
  </w:abstractNum>
  <w:abstractNum w:abstractNumId="25" w15:restartNumberingAfterBreak="0">
    <w:nsid w:val="63B43B00"/>
    <w:multiLevelType w:val="hybridMultilevel"/>
    <w:tmpl w:val="6666AC6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642F3AFA"/>
    <w:multiLevelType w:val="hybridMultilevel"/>
    <w:tmpl w:val="9DF09BE6"/>
    <w:lvl w:ilvl="0" w:tplc="869C81B2">
      <w:start w:val="1"/>
      <w:numFmt w:val="decimal"/>
      <w:lvlText w:val="%1."/>
      <w:lvlJc w:val="left"/>
      <w:pPr>
        <w:tabs>
          <w:tab w:val="num" w:pos="1057"/>
        </w:tabs>
        <w:ind w:left="1057" w:hanging="360"/>
      </w:pPr>
      <w:rPr>
        <w:rFonts w:hint="default"/>
      </w:rPr>
    </w:lvl>
    <w:lvl w:ilvl="1" w:tplc="07D4BA4C" w:tentative="1">
      <w:start w:val="1"/>
      <w:numFmt w:val="lowerLetter"/>
      <w:lvlText w:val="%2."/>
      <w:lvlJc w:val="left"/>
      <w:pPr>
        <w:tabs>
          <w:tab w:val="num" w:pos="2137"/>
        </w:tabs>
        <w:ind w:left="2137" w:hanging="360"/>
      </w:pPr>
    </w:lvl>
    <w:lvl w:ilvl="2" w:tplc="9D7E646C" w:tentative="1">
      <w:start w:val="1"/>
      <w:numFmt w:val="lowerRoman"/>
      <w:lvlText w:val="%3."/>
      <w:lvlJc w:val="right"/>
      <w:pPr>
        <w:tabs>
          <w:tab w:val="num" w:pos="2857"/>
        </w:tabs>
        <w:ind w:left="2857" w:hanging="180"/>
      </w:pPr>
    </w:lvl>
    <w:lvl w:ilvl="3" w:tplc="0B9EFA00" w:tentative="1">
      <w:start w:val="1"/>
      <w:numFmt w:val="decimal"/>
      <w:lvlText w:val="%4."/>
      <w:lvlJc w:val="left"/>
      <w:pPr>
        <w:tabs>
          <w:tab w:val="num" w:pos="3577"/>
        </w:tabs>
        <w:ind w:left="3577" w:hanging="360"/>
      </w:pPr>
    </w:lvl>
    <w:lvl w:ilvl="4" w:tplc="56D8361C" w:tentative="1">
      <w:start w:val="1"/>
      <w:numFmt w:val="lowerLetter"/>
      <w:lvlText w:val="%5."/>
      <w:lvlJc w:val="left"/>
      <w:pPr>
        <w:tabs>
          <w:tab w:val="num" w:pos="4297"/>
        </w:tabs>
        <w:ind w:left="4297" w:hanging="360"/>
      </w:pPr>
    </w:lvl>
    <w:lvl w:ilvl="5" w:tplc="4E86F3B8" w:tentative="1">
      <w:start w:val="1"/>
      <w:numFmt w:val="lowerRoman"/>
      <w:lvlText w:val="%6."/>
      <w:lvlJc w:val="right"/>
      <w:pPr>
        <w:tabs>
          <w:tab w:val="num" w:pos="5017"/>
        </w:tabs>
        <w:ind w:left="5017" w:hanging="180"/>
      </w:pPr>
    </w:lvl>
    <w:lvl w:ilvl="6" w:tplc="78D86CC4" w:tentative="1">
      <w:start w:val="1"/>
      <w:numFmt w:val="decimal"/>
      <w:lvlText w:val="%7."/>
      <w:lvlJc w:val="left"/>
      <w:pPr>
        <w:tabs>
          <w:tab w:val="num" w:pos="5737"/>
        </w:tabs>
        <w:ind w:left="5737" w:hanging="360"/>
      </w:pPr>
    </w:lvl>
    <w:lvl w:ilvl="7" w:tplc="FFAE6474" w:tentative="1">
      <w:start w:val="1"/>
      <w:numFmt w:val="lowerLetter"/>
      <w:lvlText w:val="%8."/>
      <w:lvlJc w:val="left"/>
      <w:pPr>
        <w:tabs>
          <w:tab w:val="num" w:pos="6457"/>
        </w:tabs>
        <w:ind w:left="6457" w:hanging="360"/>
      </w:pPr>
    </w:lvl>
    <w:lvl w:ilvl="8" w:tplc="14AC6E6E" w:tentative="1">
      <w:start w:val="1"/>
      <w:numFmt w:val="lowerRoman"/>
      <w:lvlText w:val="%9."/>
      <w:lvlJc w:val="right"/>
      <w:pPr>
        <w:tabs>
          <w:tab w:val="num" w:pos="7177"/>
        </w:tabs>
        <w:ind w:left="7177" w:hanging="180"/>
      </w:pPr>
    </w:lvl>
  </w:abstractNum>
  <w:abstractNum w:abstractNumId="27" w15:restartNumberingAfterBreak="0">
    <w:nsid w:val="7212657C"/>
    <w:multiLevelType w:val="hybridMultilevel"/>
    <w:tmpl w:val="0A8E2A84"/>
    <w:lvl w:ilvl="0" w:tplc="AABC5FA8">
      <w:start w:val="1"/>
      <w:numFmt w:val="decimal"/>
      <w:pStyle w:val="ATSNumber1"/>
      <w:lvlText w:val="%1)"/>
      <w:lvlJc w:val="left"/>
      <w:pPr>
        <w:tabs>
          <w:tab w:val="num" w:pos="720"/>
        </w:tabs>
        <w:ind w:left="720" w:hanging="360"/>
      </w:pPr>
    </w:lvl>
    <w:lvl w:ilvl="1" w:tplc="3544E3E2" w:tentative="1">
      <w:start w:val="1"/>
      <w:numFmt w:val="lowerLetter"/>
      <w:lvlText w:val="%2."/>
      <w:lvlJc w:val="left"/>
      <w:pPr>
        <w:tabs>
          <w:tab w:val="num" w:pos="1440"/>
        </w:tabs>
        <w:ind w:left="1440" w:hanging="360"/>
      </w:pPr>
    </w:lvl>
    <w:lvl w:ilvl="2" w:tplc="F6F6F0CA" w:tentative="1">
      <w:start w:val="1"/>
      <w:numFmt w:val="lowerRoman"/>
      <w:lvlText w:val="%3."/>
      <w:lvlJc w:val="right"/>
      <w:pPr>
        <w:tabs>
          <w:tab w:val="num" w:pos="2160"/>
        </w:tabs>
        <w:ind w:left="2160" w:hanging="180"/>
      </w:pPr>
    </w:lvl>
    <w:lvl w:ilvl="3" w:tplc="25E4EA00" w:tentative="1">
      <w:start w:val="1"/>
      <w:numFmt w:val="decimal"/>
      <w:lvlText w:val="%4."/>
      <w:lvlJc w:val="left"/>
      <w:pPr>
        <w:tabs>
          <w:tab w:val="num" w:pos="2880"/>
        </w:tabs>
        <w:ind w:left="2880" w:hanging="360"/>
      </w:pPr>
    </w:lvl>
    <w:lvl w:ilvl="4" w:tplc="B8C01AFC" w:tentative="1">
      <w:start w:val="1"/>
      <w:numFmt w:val="lowerLetter"/>
      <w:lvlText w:val="%5."/>
      <w:lvlJc w:val="left"/>
      <w:pPr>
        <w:tabs>
          <w:tab w:val="num" w:pos="3600"/>
        </w:tabs>
        <w:ind w:left="3600" w:hanging="360"/>
      </w:pPr>
    </w:lvl>
    <w:lvl w:ilvl="5" w:tplc="9F4EE400" w:tentative="1">
      <w:start w:val="1"/>
      <w:numFmt w:val="lowerRoman"/>
      <w:lvlText w:val="%6."/>
      <w:lvlJc w:val="right"/>
      <w:pPr>
        <w:tabs>
          <w:tab w:val="num" w:pos="4320"/>
        </w:tabs>
        <w:ind w:left="4320" w:hanging="180"/>
      </w:pPr>
    </w:lvl>
    <w:lvl w:ilvl="6" w:tplc="61822E70" w:tentative="1">
      <w:start w:val="1"/>
      <w:numFmt w:val="decimal"/>
      <w:lvlText w:val="%7."/>
      <w:lvlJc w:val="left"/>
      <w:pPr>
        <w:tabs>
          <w:tab w:val="num" w:pos="5040"/>
        </w:tabs>
        <w:ind w:left="5040" w:hanging="360"/>
      </w:pPr>
    </w:lvl>
    <w:lvl w:ilvl="7" w:tplc="E3967792" w:tentative="1">
      <w:start w:val="1"/>
      <w:numFmt w:val="lowerLetter"/>
      <w:lvlText w:val="%8."/>
      <w:lvlJc w:val="left"/>
      <w:pPr>
        <w:tabs>
          <w:tab w:val="num" w:pos="5760"/>
        </w:tabs>
        <w:ind w:left="5760" w:hanging="360"/>
      </w:pPr>
    </w:lvl>
    <w:lvl w:ilvl="8" w:tplc="89E479EC" w:tentative="1">
      <w:start w:val="1"/>
      <w:numFmt w:val="lowerRoman"/>
      <w:lvlText w:val="%9."/>
      <w:lvlJc w:val="right"/>
      <w:pPr>
        <w:tabs>
          <w:tab w:val="num" w:pos="6480"/>
        </w:tabs>
        <w:ind w:left="6480" w:hanging="180"/>
      </w:pPr>
    </w:lvl>
  </w:abstractNum>
  <w:abstractNum w:abstractNumId="28" w15:restartNumberingAfterBreak="0">
    <w:nsid w:val="743D2161"/>
    <w:multiLevelType w:val="hybridMultilevel"/>
    <w:tmpl w:val="B0868D9E"/>
    <w:lvl w:ilvl="0" w:tplc="CF86C30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E46EBCE" w:tentative="1">
      <w:start w:val="1"/>
      <w:numFmt w:val="bullet"/>
      <w:lvlText w:val="o"/>
      <w:lvlJc w:val="left"/>
      <w:pPr>
        <w:tabs>
          <w:tab w:val="num" w:pos="2517"/>
        </w:tabs>
        <w:ind w:left="2517" w:hanging="360"/>
      </w:pPr>
      <w:rPr>
        <w:rFonts w:ascii="Courier New" w:hAnsi="Courier New" w:cs="Courier New" w:hint="default"/>
      </w:rPr>
    </w:lvl>
    <w:lvl w:ilvl="2" w:tplc="BF769702" w:tentative="1">
      <w:start w:val="1"/>
      <w:numFmt w:val="bullet"/>
      <w:lvlText w:val=""/>
      <w:lvlJc w:val="left"/>
      <w:pPr>
        <w:tabs>
          <w:tab w:val="num" w:pos="3237"/>
        </w:tabs>
        <w:ind w:left="3237" w:hanging="360"/>
      </w:pPr>
      <w:rPr>
        <w:rFonts w:ascii="Wingdings" w:hAnsi="Wingdings" w:hint="default"/>
      </w:rPr>
    </w:lvl>
    <w:lvl w:ilvl="3" w:tplc="D1E6EF96" w:tentative="1">
      <w:start w:val="1"/>
      <w:numFmt w:val="bullet"/>
      <w:lvlText w:val=""/>
      <w:lvlJc w:val="left"/>
      <w:pPr>
        <w:tabs>
          <w:tab w:val="num" w:pos="3957"/>
        </w:tabs>
        <w:ind w:left="3957" w:hanging="360"/>
      </w:pPr>
      <w:rPr>
        <w:rFonts w:ascii="Symbol" w:hAnsi="Symbol" w:hint="default"/>
      </w:rPr>
    </w:lvl>
    <w:lvl w:ilvl="4" w:tplc="E0CA25FE" w:tentative="1">
      <w:start w:val="1"/>
      <w:numFmt w:val="bullet"/>
      <w:lvlText w:val="o"/>
      <w:lvlJc w:val="left"/>
      <w:pPr>
        <w:tabs>
          <w:tab w:val="num" w:pos="4677"/>
        </w:tabs>
        <w:ind w:left="4677" w:hanging="360"/>
      </w:pPr>
      <w:rPr>
        <w:rFonts w:ascii="Courier New" w:hAnsi="Courier New" w:cs="Courier New" w:hint="default"/>
      </w:rPr>
    </w:lvl>
    <w:lvl w:ilvl="5" w:tplc="FD740524" w:tentative="1">
      <w:start w:val="1"/>
      <w:numFmt w:val="bullet"/>
      <w:lvlText w:val=""/>
      <w:lvlJc w:val="left"/>
      <w:pPr>
        <w:tabs>
          <w:tab w:val="num" w:pos="5397"/>
        </w:tabs>
        <w:ind w:left="5397" w:hanging="360"/>
      </w:pPr>
      <w:rPr>
        <w:rFonts w:ascii="Wingdings" w:hAnsi="Wingdings" w:hint="default"/>
      </w:rPr>
    </w:lvl>
    <w:lvl w:ilvl="6" w:tplc="900E0E9C" w:tentative="1">
      <w:start w:val="1"/>
      <w:numFmt w:val="bullet"/>
      <w:lvlText w:val=""/>
      <w:lvlJc w:val="left"/>
      <w:pPr>
        <w:tabs>
          <w:tab w:val="num" w:pos="6117"/>
        </w:tabs>
        <w:ind w:left="6117" w:hanging="360"/>
      </w:pPr>
      <w:rPr>
        <w:rFonts w:ascii="Symbol" w:hAnsi="Symbol" w:hint="default"/>
      </w:rPr>
    </w:lvl>
    <w:lvl w:ilvl="7" w:tplc="ECE47C10" w:tentative="1">
      <w:start w:val="1"/>
      <w:numFmt w:val="bullet"/>
      <w:lvlText w:val="o"/>
      <w:lvlJc w:val="left"/>
      <w:pPr>
        <w:tabs>
          <w:tab w:val="num" w:pos="6837"/>
        </w:tabs>
        <w:ind w:left="6837" w:hanging="360"/>
      </w:pPr>
      <w:rPr>
        <w:rFonts w:ascii="Courier New" w:hAnsi="Courier New" w:cs="Courier New" w:hint="default"/>
      </w:rPr>
    </w:lvl>
    <w:lvl w:ilvl="8" w:tplc="FC9ED05C" w:tentative="1">
      <w:start w:val="1"/>
      <w:numFmt w:val="bullet"/>
      <w:lvlText w:val=""/>
      <w:lvlJc w:val="left"/>
      <w:pPr>
        <w:tabs>
          <w:tab w:val="num" w:pos="7557"/>
        </w:tabs>
        <w:ind w:left="7557" w:hanging="360"/>
      </w:pPr>
      <w:rPr>
        <w:rFonts w:ascii="Wingdings" w:hAnsi="Wingdings" w:hint="default"/>
      </w:rPr>
    </w:lvl>
  </w:abstractNum>
  <w:abstractNum w:abstractNumId="29" w15:restartNumberingAfterBreak="0">
    <w:nsid w:val="795E62A5"/>
    <w:multiLevelType w:val="multilevel"/>
    <w:tmpl w:val="38BA9596"/>
    <w:lvl w:ilvl="0">
      <w:start w:val="3"/>
      <w:numFmt w:val="decimal"/>
      <w:lvlText w:val="%1"/>
      <w:lvlJc w:val="left"/>
      <w:pPr>
        <w:ind w:left="554" w:hanging="420"/>
      </w:pPr>
      <w:rPr>
        <w:rFonts w:hint="default"/>
        <w:lang w:val="en-US" w:eastAsia="en-US" w:bidi="ar-SA"/>
      </w:rPr>
    </w:lvl>
    <w:lvl w:ilvl="1">
      <w:start w:val="1"/>
      <w:numFmt w:val="decimal"/>
      <w:lvlText w:val="%1.%2."/>
      <w:lvlJc w:val="left"/>
      <w:pPr>
        <w:ind w:left="554" w:hanging="42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674"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53" w:hanging="540"/>
      </w:pPr>
      <w:rPr>
        <w:rFonts w:hint="default"/>
        <w:lang w:val="en-US" w:eastAsia="en-US" w:bidi="ar-SA"/>
      </w:rPr>
    </w:lvl>
    <w:lvl w:ilvl="4">
      <w:numFmt w:val="bullet"/>
      <w:lvlText w:val="•"/>
      <w:lvlJc w:val="left"/>
      <w:pPr>
        <w:ind w:left="3340" w:hanging="540"/>
      </w:pPr>
      <w:rPr>
        <w:rFonts w:hint="default"/>
        <w:lang w:val="en-US" w:eastAsia="en-US" w:bidi="ar-SA"/>
      </w:rPr>
    </w:lvl>
    <w:lvl w:ilvl="5">
      <w:numFmt w:val="bullet"/>
      <w:lvlText w:val="•"/>
      <w:lvlJc w:val="left"/>
      <w:pPr>
        <w:ind w:left="4227" w:hanging="540"/>
      </w:pPr>
      <w:rPr>
        <w:rFonts w:hint="default"/>
        <w:lang w:val="en-US" w:eastAsia="en-US" w:bidi="ar-SA"/>
      </w:rPr>
    </w:lvl>
    <w:lvl w:ilvl="6">
      <w:numFmt w:val="bullet"/>
      <w:lvlText w:val="•"/>
      <w:lvlJc w:val="left"/>
      <w:pPr>
        <w:ind w:left="5113" w:hanging="540"/>
      </w:pPr>
      <w:rPr>
        <w:rFonts w:hint="default"/>
        <w:lang w:val="en-US" w:eastAsia="en-US" w:bidi="ar-SA"/>
      </w:rPr>
    </w:lvl>
    <w:lvl w:ilvl="7">
      <w:numFmt w:val="bullet"/>
      <w:lvlText w:val="•"/>
      <w:lvlJc w:val="left"/>
      <w:pPr>
        <w:ind w:left="6000" w:hanging="540"/>
      </w:pPr>
      <w:rPr>
        <w:rFonts w:hint="default"/>
        <w:lang w:val="en-US" w:eastAsia="en-US" w:bidi="ar-SA"/>
      </w:rPr>
    </w:lvl>
    <w:lvl w:ilvl="8">
      <w:numFmt w:val="bullet"/>
      <w:lvlText w:val="•"/>
      <w:lvlJc w:val="left"/>
      <w:pPr>
        <w:ind w:left="6887" w:hanging="540"/>
      </w:pPr>
      <w:rPr>
        <w:rFonts w:hint="default"/>
        <w:lang w:val="en-US" w:eastAsia="en-US" w:bidi="ar-SA"/>
      </w:rPr>
    </w:lvl>
  </w:abstractNum>
  <w:abstractNum w:abstractNumId="30" w15:restartNumberingAfterBreak="0">
    <w:nsid w:val="7C866FC0"/>
    <w:multiLevelType w:val="hybridMultilevel"/>
    <w:tmpl w:val="57EA2900"/>
    <w:lvl w:ilvl="0" w:tplc="65ECA696">
      <w:start w:val="1"/>
      <w:numFmt w:val="decimal"/>
      <w:pStyle w:val="ATSNumber2"/>
      <w:lvlText w:val="%1."/>
      <w:lvlJc w:val="left"/>
      <w:pPr>
        <w:tabs>
          <w:tab w:val="num" w:pos="720"/>
        </w:tabs>
        <w:ind w:left="720" w:hanging="360"/>
      </w:pPr>
      <w:rPr>
        <w:rFonts w:hint="default"/>
      </w:rPr>
    </w:lvl>
    <w:lvl w:ilvl="1" w:tplc="3B00DCC2" w:tentative="1">
      <w:start w:val="1"/>
      <w:numFmt w:val="lowerLetter"/>
      <w:lvlText w:val="%2."/>
      <w:lvlJc w:val="left"/>
      <w:pPr>
        <w:tabs>
          <w:tab w:val="num" w:pos="1440"/>
        </w:tabs>
        <w:ind w:left="1440" w:hanging="360"/>
      </w:pPr>
    </w:lvl>
    <w:lvl w:ilvl="2" w:tplc="91C84732" w:tentative="1">
      <w:start w:val="1"/>
      <w:numFmt w:val="lowerRoman"/>
      <w:lvlText w:val="%3."/>
      <w:lvlJc w:val="right"/>
      <w:pPr>
        <w:tabs>
          <w:tab w:val="num" w:pos="2160"/>
        </w:tabs>
        <w:ind w:left="2160" w:hanging="180"/>
      </w:pPr>
    </w:lvl>
    <w:lvl w:ilvl="3" w:tplc="D18207D2" w:tentative="1">
      <w:start w:val="1"/>
      <w:numFmt w:val="decimal"/>
      <w:lvlText w:val="%4."/>
      <w:lvlJc w:val="left"/>
      <w:pPr>
        <w:tabs>
          <w:tab w:val="num" w:pos="2880"/>
        </w:tabs>
        <w:ind w:left="2880" w:hanging="360"/>
      </w:pPr>
    </w:lvl>
    <w:lvl w:ilvl="4" w:tplc="77AEEBA0" w:tentative="1">
      <w:start w:val="1"/>
      <w:numFmt w:val="lowerLetter"/>
      <w:lvlText w:val="%5."/>
      <w:lvlJc w:val="left"/>
      <w:pPr>
        <w:tabs>
          <w:tab w:val="num" w:pos="3600"/>
        </w:tabs>
        <w:ind w:left="3600" w:hanging="360"/>
      </w:pPr>
    </w:lvl>
    <w:lvl w:ilvl="5" w:tplc="198C8E02" w:tentative="1">
      <w:start w:val="1"/>
      <w:numFmt w:val="lowerRoman"/>
      <w:lvlText w:val="%6."/>
      <w:lvlJc w:val="right"/>
      <w:pPr>
        <w:tabs>
          <w:tab w:val="num" w:pos="4320"/>
        </w:tabs>
        <w:ind w:left="4320" w:hanging="180"/>
      </w:pPr>
    </w:lvl>
    <w:lvl w:ilvl="6" w:tplc="5B9E1772" w:tentative="1">
      <w:start w:val="1"/>
      <w:numFmt w:val="decimal"/>
      <w:lvlText w:val="%7."/>
      <w:lvlJc w:val="left"/>
      <w:pPr>
        <w:tabs>
          <w:tab w:val="num" w:pos="5040"/>
        </w:tabs>
        <w:ind w:left="5040" w:hanging="360"/>
      </w:pPr>
    </w:lvl>
    <w:lvl w:ilvl="7" w:tplc="C31C8B0C" w:tentative="1">
      <w:start w:val="1"/>
      <w:numFmt w:val="lowerLetter"/>
      <w:lvlText w:val="%8."/>
      <w:lvlJc w:val="left"/>
      <w:pPr>
        <w:tabs>
          <w:tab w:val="num" w:pos="5760"/>
        </w:tabs>
        <w:ind w:left="5760" w:hanging="360"/>
      </w:pPr>
    </w:lvl>
    <w:lvl w:ilvl="8" w:tplc="B296AD60" w:tentative="1">
      <w:start w:val="1"/>
      <w:numFmt w:val="lowerRoman"/>
      <w:lvlText w:val="%9."/>
      <w:lvlJc w:val="right"/>
      <w:pPr>
        <w:tabs>
          <w:tab w:val="num" w:pos="6480"/>
        </w:tabs>
        <w:ind w:left="6480" w:hanging="180"/>
      </w:pPr>
    </w:lvl>
  </w:abstractNum>
  <w:num w:numId="1" w16cid:durableId="57291653">
    <w:abstractNumId w:val="9"/>
  </w:num>
  <w:num w:numId="2" w16cid:durableId="1792505575">
    <w:abstractNumId w:val="7"/>
  </w:num>
  <w:num w:numId="3" w16cid:durableId="983580488">
    <w:abstractNumId w:val="6"/>
  </w:num>
  <w:num w:numId="4" w16cid:durableId="1001009820">
    <w:abstractNumId w:val="5"/>
  </w:num>
  <w:num w:numId="5" w16cid:durableId="252863515">
    <w:abstractNumId w:val="4"/>
  </w:num>
  <w:num w:numId="6" w16cid:durableId="157186719">
    <w:abstractNumId w:val="8"/>
  </w:num>
  <w:num w:numId="7" w16cid:durableId="401174584">
    <w:abstractNumId w:val="3"/>
  </w:num>
  <w:num w:numId="8" w16cid:durableId="2039814284">
    <w:abstractNumId w:val="2"/>
  </w:num>
  <w:num w:numId="9" w16cid:durableId="587274577">
    <w:abstractNumId w:val="1"/>
  </w:num>
  <w:num w:numId="10" w16cid:durableId="1012994299">
    <w:abstractNumId w:val="0"/>
  </w:num>
  <w:num w:numId="11" w16cid:durableId="514727476">
    <w:abstractNumId w:val="17"/>
  </w:num>
  <w:num w:numId="12" w16cid:durableId="1982609733">
    <w:abstractNumId w:val="28"/>
  </w:num>
  <w:num w:numId="13" w16cid:durableId="1909264751">
    <w:abstractNumId w:val="27"/>
  </w:num>
  <w:num w:numId="14" w16cid:durableId="2102555501">
    <w:abstractNumId w:val="21"/>
  </w:num>
  <w:num w:numId="15" w16cid:durableId="1962151270">
    <w:abstractNumId w:val="26"/>
  </w:num>
  <w:num w:numId="16" w16cid:durableId="1436172064">
    <w:abstractNumId w:val="12"/>
  </w:num>
  <w:num w:numId="17" w16cid:durableId="922371968">
    <w:abstractNumId w:val="17"/>
  </w:num>
  <w:num w:numId="18" w16cid:durableId="1617717841">
    <w:abstractNumId w:val="28"/>
  </w:num>
  <w:num w:numId="19" w16cid:durableId="1561478543">
    <w:abstractNumId w:val="27"/>
  </w:num>
  <w:num w:numId="20" w16cid:durableId="259874457">
    <w:abstractNumId w:val="30"/>
  </w:num>
  <w:num w:numId="21" w16cid:durableId="1478691352">
    <w:abstractNumId w:val="19"/>
  </w:num>
  <w:num w:numId="22" w16cid:durableId="1798066735">
    <w:abstractNumId w:val="20"/>
  </w:num>
  <w:num w:numId="23" w16cid:durableId="376197308">
    <w:abstractNumId w:val="18"/>
  </w:num>
  <w:num w:numId="24" w16cid:durableId="9530120">
    <w:abstractNumId w:val="10"/>
  </w:num>
  <w:num w:numId="25" w16cid:durableId="1527594194">
    <w:abstractNumId w:val="29"/>
  </w:num>
  <w:num w:numId="26" w16cid:durableId="399131984">
    <w:abstractNumId w:val="14"/>
  </w:num>
  <w:num w:numId="27" w16cid:durableId="1130593606">
    <w:abstractNumId w:val="24"/>
  </w:num>
  <w:num w:numId="28" w16cid:durableId="1181356928">
    <w:abstractNumId w:val="13"/>
  </w:num>
  <w:num w:numId="29" w16cid:durableId="1169442404">
    <w:abstractNumId w:val="16"/>
  </w:num>
  <w:num w:numId="30" w16cid:durableId="727873618">
    <w:abstractNumId w:val="15"/>
  </w:num>
  <w:num w:numId="31" w16cid:durableId="989167391">
    <w:abstractNumId w:val="25"/>
  </w:num>
  <w:num w:numId="32" w16cid:durableId="318730400">
    <w:abstractNumId w:val="22"/>
  </w:num>
  <w:num w:numId="33" w16cid:durableId="24450626">
    <w:abstractNumId w:val="11"/>
  </w:num>
  <w:num w:numId="34" w16cid:durableId="5478813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66"/>
    <w:rsid w:val="00463A66"/>
    <w:rsid w:val="00582B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FAA19"/>
  <w15:chartTrackingRefBased/>
  <w15:docId w15:val="{86B265E2-1C02-447D-B840-509E32C7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1"/>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582B31"/>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3050</Words>
  <Characters>17697</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2023-04-13T11:47:00Z</dcterms:modified>
</cp:coreProperties>
</file>