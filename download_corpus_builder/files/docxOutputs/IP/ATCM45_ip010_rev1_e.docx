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DF358" w14:textId="77777777" w:rsidR="00C26F2D" w:rsidRPr="00BF077B" w:rsidRDefault="007611CD" w:rsidP="00BF077B">
      <w:pPr>
        <w:pStyle w:val="ATSNormal"/>
        <w:rPr>
          <w:rStyle w:val="Ttulodellibro"/>
        </w:rPr>
      </w:pPr>
    </w:p>
    <w:p w14:paraId="32CD6603" w14:textId="77777777" w:rsidR="002F0A13" w:rsidRDefault="007611CD" w:rsidP="004B4A60">
      <w:pPr>
        <w:rPr>
          <w:b/>
          <w:u w:val="single"/>
          <w:lang w:val="es-ES_tradnl"/>
        </w:rPr>
      </w:pPr>
    </w:p>
    <w:p w14:paraId="0CCF6246" w14:textId="77777777" w:rsidR="002F0A13" w:rsidRDefault="007611CD" w:rsidP="004B4A60">
      <w:pPr>
        <w:rPr>
          <w:b/>
          <w:u w:val="single"/>
          <w:lang w:val="es-ES_tradnl"/>
        </w:rPr>
      </w:pPr>
    </w:p>
    <w:p w14:paraId="0AF9E176" w14:textId="77777777" w:rsidR="002F0A13" w:rsidRDefault="007611CD" w:rsidP="004B4A60">
      <w:pPr>
        <w:rPr>
          <w:b/>
          <w:u w:val="single"/>
          <w:lang w:val="es-ES_tradnl"/>
        </w:rPr>
      </w:pPr>
    </w:p>
    <w:p w14:paraId="2F4B3107" w14:textId="77777777" w:rsidR="002F0A13" w:rsidRDefault="007611CD" w:rsidP="004B4A60">
      <w:pPr>
        <w:rPr>
          <w:b/>
          <w:u w:val="single"/>
          <w:lang w:val="es-ES_tradnl"/>
        </w:rPr>
      </w:pPr>
    </w:p>
    <w:p w14:paraId="72A4A61E" w14:textId="77777777" w:rsidR="00C26F2D" w:rsidRDefault="007611CD" w:rsidP="004B4A60">
      <w:pPr>
        <w:rPr>
          <w:b/>
          <w:u w:val="single"/>
          <w:lang w:val="es-ES_tradnl"/>
        </w:rPr>
      </w:pPr>
    </w:p>
    <w:p w14:paraId="3185BF2A" w14:textId="77777777" w:rsidR="004B4A60" w:rsidRPr="0057246E" w:rsidRDefault="001B325B" w:rsidP="001B789F">
      <w:pPr>
        <w:pStyle w:val="ATSTitle"/>
      </w:pPr>
      <w:bookmarkStart w:id="0" w:name="name"/>
      <w:r>
        <w:t>The Scientific Committee on Antarctic Research Annual Report 2023 to the XLV Antarctic Treaty Consultative Meeting</w:t>
      </w:r>
      <w:bookmarkEnd w:id="0"/>
    </w:p>
    <w:p w14:paraId="7303883E" w14:textId="77777777" w:rsidR="004B4A60" w:rsidRPr="0057246E" w:rsidRDefault="007611CD" w:rsidP="00F75424">
      <w:pPr>
        <w:jc w:val="center"/>
      </w:pPr>
    </w:p>
    <w:p w14:paraId="698EB87E" w14:textId="77777777" w:rsidR="004B4A60" w:rsidRPr="002F0A13" w:rsidRDefault="007611CD" w:rsidP="002F0A13"/>
    <w:p w14:paraId="2348B149" w14:textId="77777777" w:rsidR="004B4A60" w:rsidRDefault="007611CD" w:rsidP="00F75424">
      <w:pPr>
        <w:jc w:val="center"/>
      </w:pPr>
      <w:bookmarkStart w:id="1" w:name="memo"/>
      <w:bookmarkEnd w:id="1"/>
    </w:p>
    <w:p w14:paraId="36C60C7F" w14:textId="77777777" w:rsidR="0097629D" w:rsidRDefault="007611CD" w:rsidP="00F75424">
      <w:pPr>
        <w:jc w:val="center"/>
      </w:pPr>
    </w:p>
    <w:p w14:paraId="66DA28D8" w14:textId="77777777" w:rsidR="0097629D" w:rsidRDefault="007611CD" w:rsidP="00F75424">
      <w:pPr>
        <w:jc w:val="center"/>
      </w:pPr>
    </w:p>
    <w:p w14:paraId="5A5DD5F6" w14:textId="77777777" w:rsidR="0097629D" w:rsidRDefault="007611CD" w:rsidP="00F75424">
      <w:pPr>
        <w:jc w:val="center"/>
      </w:pPr>
    </w:p>
    <w:p w14:paraId="5CE622FF" w14:textId="77777777" w:rsidR="0097629D" w:rsidRPr="00C26F2D" w:rsidRDefault="007611CD" w:rsidP="00F75424">
      <w:pPr>
        <w:jc w:val="center"/>
      </w:pPr>
    </w:p>
    <w:p w14:paraId="03D9684F" w14:textId="77777777" w:rsidR="004B4A60" w:rsidRPr="0057246E" w:rsidRDefault="007611CD" w:rsidP="004B4A60"/>
    <w:p w14:paraId="46833FBE" w14:textId="77777777" w:rsidR="00C26F2D" w:rsidRDefault="007611CD" w:rsidP="00952E9F">
      <w:pPr>
        <w:sectPr w:rsidR="00C26F2D" w:rsidSect="00D5023C">
          <w:headerReference w:type="even" r:id="rId8"/>
          <w:headerReference w:type="default" r:id="rId9"/>
          <w:footerReference w:type="even" r:id="rId10"/>
          <w:footerReference w:type="default" r:id="rId11"/>
          <w:headerReference w:type="first" r:id="rId12"/>
          <w:footerReference w:type="first" r:id="rId13"/>
          <w:pgSz w:w="11907" w:h="16840" w:code="9"/>
          <w:pgMar w:top="1134" w:right="1701" w:bottom="1134" w:left="1701" w:header="709" w:footer="709" w:gutter="0"/>
          <w:cols w:space="708"/>
          <w:docGrid w:linePitch="360"/>
        </w:sectPr>
      </w:pPr>
    </w:p>
    <w:p w14:paraId="343139D6" w14:textId="77777777" w:rsidR="004B4A60" w:rsidRDefault="007611CD" w:rsidP="00952E9F"/>
    <w:p w14:paraId="40191057" w14:textId="77777777" w:rsidR="001B325B" w:rsidRPr="00DE77E5" w:rsidRDefault="001B325B" w:rsidP="001B325B">
      <w:pPr>
        <w:pStyle w:val="ATSHeading1"/>
      </w:pPr>
      <w:r w:rsidRPr="008E5A67">
        <w:t>The Scientific Committee on Antarctic Research Annual Report 2023 to the XLV Antarctic Treaty Consultative Meeting</w:t>
      </w:r>
    </w:p>
    <w:p w14:paraId="1C94B9E4" w14:textId="77777777" w:rsidR="001B325B" w:rsidRPr="00DE77E5" w:rsidRDefault="001B325B" w:rsidP="001B325B">
      <w:pPr>
        <w:pStyle w:val="ATSHeading2"/>
      </w:pPr>
      <w:r w:rsidRPr="00DE77E5">
        <w:t>Sum</w:t>
      </w:r>
      <w:r>
        <w:t>mary</w:t>
      </w:r>
    </w:p>
    <w:p w14:paraId="10AC22F8" w14:textId="77777777" w:rsidR="001B325B" w:rsidRDefault="001B325B" w:rsidP="001B325B">
      <w:pPr>
        <w:pStyle w:val="ATSNormal"/>
      </w:pPr>
      <w:r>
        <w:t xml:space="preserve">This paper presents the annual report of the Scientific Committee on Antarctic Research (SCAR) to the Antarctic Treaty Consultative Meeting.  The main features of the report are also presented as an infographic (attachment 1). </w:t>
      </w:r>
    </w:p>
    <w:p w14:paraId="36C62DFB" w14:textId="77777777" w:rsidR="001B325B" w:rsidRDefault="001B325B" w:rsidP="001B325B">
      <w:pPr>
        <w:pStyle w:val="ATSHeading2"/>
      </w:pPr>
      <w:r>
        <w:t>Background</w:t>
      </w:r>
    </w:p>
    <w:p w14:paraId="6BDEBE43" w14:textId="77777777" w:rsidR="001B325B" w:rsidRPr="0008002D" w:rsidRDefault="001B325B" w:rsidP="001B325B">
      <w:pPr>
        <w:pStyle w:val="ATSNormal"/>
      </w:pPr>
      <w:r>
        <w:t>SCAR’s mission</w:t>
      </w:r>
      <w:r w:rsidRPr="0008002D">
        <w:t xml:space="preserve"> is to advance Antarctic research, including observations from Antarctica, and to promote scientific knowledge, understanding and education on any aspect of the Antarctic region.  To this end, SCAR is charged with the </w:t>
      </w:r>
      <w:r>
        <w:t xml:space="preserve">facilitation and coordination </w:t>
      </w:r>
      <w:r w:rsidRPr="0008002D">
        <w:t xml:space="preserve">of Antarctic and Southern Ocean research beneficial to global society.  SCAR provides independent and objective scientific advice and information to the Antarctic Treaty System and other bodies, and acts as the main international exchange of </w:t>
      </w:r>
      <w:r>
        <w:t xml:space="preserve">information on Antarctic research </w:t>
      </w:r>
      <w:r w:rsidRPr="0008002D">
        <w:t xml:space="preserve">within the scientific community.  </w:t>
      </w:r>
      <w:r>
        <w:t xml:space="preserve">Further information is available at </w:t>
      </w:r>
      <w:hyperlink r:id="rId14" w:history="1">
        <w:r>
          <w:rPr>
            <w:rStyle w:val="Hipervnculo"/>
          </w:rPr>
          <w:t>www.scar.org</w:t>
        </w:r>
      </w:hyperlink>
      <w:r w:rsidRPr="0008002D">
        <w:t xml:space="preserve">. </w:t>
      </w:r>
    </w:p>
    <w:p w14:paraId="5B360680" w14:textId="77777777" w:rsidR="001B325B" w:rsidRDefault="001B325B" w:rsidP="001B325B">
      <w:pPr>
        <w:pStyle w:val="ATSHeading2"/>
      </w:pPr>
      <w:r>
        <w:t>New Strategic Plan</w:t>
      </w:r>
    </w:p>
    <w:p w14:paraId="42A44793" w14:textId="61082923" w:rsidR="001B325B" w:rsidRDefault="001B325B" w:rsidP="001B325B">
      <w:pPr>
        <w:pStyle w:val="ATSNormal"/>
      </w:pPr>
      <w:r>
        <w:t>Every five years, SCAR updates its strategic plan to adapt to the changing environment within which it operates.  The new plan for 2023-2028, “</w:t>
      </w:r>
      <w:r w:rsidRPr="00F10E51">
        <w:rPr>
          <w:i/>
        </w:rPr>
        <w:t>Urgent Messages from the South: Antarctic and Southern Ocean Science and Policy</w:t>
      </w:r>
      <w:r>
        <w:t xml:space="preserve">”, was published in April and will underpin SCAR’s activities over the coming five-year period.  Further details are provided in </w:t>
      </w:r>
      <w:r w:rsidRPr="00FA42FC">
        <w:rPr>
          <w:rPrChange w:id="9" w:author="SCAR Admin" w:date="2023-05-12T13:00:00Z">
            <w:rPr>
              <w:highlight w:val="yellow"/>
            </w:rPr>
          </w:rPrChange>
        </w:rPr>
        <w:t>IP</w:t>
      </w:r>
      <w:ins w:id="10" w:author="SCAR Admin" w:date="2023-05-12T13:00:00Z">
        <w:r w:rsidR="00FA42FC" w:rsidRPr="00FA42FC">
          <w:rPr>
            <w:rPrChange w:id="11" w:author="SCAR Admin" w:date="2023-05-12T13:00:00Z">
              <w:rPr>
                <w:highlight w:val="yellow"/>
              </w:rPr>
            </w:rPrChange>
          </w:rPr>
          <w:t>0</w:t>
        </w:r>
      </w:ins>
      <w:r w:rsidR="00A06911" w:rsidRPr="00FA42FC">
        <w:rPr>
          <w:rPrChange w:id="12" w:author="SCAR Admin" w:date="2023-05-12T13:00:00Z">
            <w:rPr>
              <w:highlight w:val="yellow"/>
            </w:rPr>
          </w:rPrChange>
        </w:rPr>
        <w:t>47</w:t>
      </w:r>
      <w:ins w:id="13" w:author="SCAR Admin" w:date="2023-05-12T13:00:00Z">
        <w:r w:rsidR="00FA42FC">
          <w:t xml:space="preserve"> </w:t>
        </w:r>
        <w:r w:rsidR="00FA42FC" w:rsidRPr="00FA42FC">
          <w:rPr>
            <w:i/>
            <w:rPrChange w:id="14" w:author="SCAR Admin" w:date="2023-05-12T13:00:00Z">
              <w:rPr/>
            </w:rPrChange>
          </w:rPr>
          <w:t>Summary of SCAR’s Strategic Plan 2023-2028</w:t>
        </w:r>
      </w:ins>
      <w:r w:rsidRPr="00FA42FC">
        <w:rPr>
          <w:rPrChange w:id="15" w:author="SCAR Admin" w:date="2023-05-12T13:00:00Z">
            <w:rPr>
              <w:highlight w:val="yellow"/>
            </w:rPr>
          </w:rPrChange>
        </w:rPr>
        <w:t>.</w:t>
      </w:r>
    </w:p>
    <w:p w14:paraId="335A9B89" w14:textId="77777777" w:rsidR="001B325B" w:rsidRPr="001C2883" w:rsidRDefault="001B325B" w:rsidP="001B325B">
      <w:pPr>
        <w:pStyle w:val="ATSHeading2"/>
      </w:pPr>
      <w:r>
        <w:t>Science Priorities</w:t>
      </w:r>
    </w:p>
    <w:p w14:paraId="360D9509" w14:textId="77777777" w:rsidR="001B325B" w:rsidRPr="001705B3" w:rsidRDefault="001B325B" w:rsidP="001B325B">
      <w:pPr>
        <w:pStyle w:val="ATSNormal"/>
      </w:pPr>
      <w:r w:rsidRPr="001705B3">
        <w:t>SCAR’s three Scientific Research Programmes (</w:t>
      </w:r>
      <w:hyperlink r:id="rId15" w:history="1">
        <w:r>
          <w:rPr>
            <w:rStyle w:val="Hipervnculo"/>
          </w:rPr>
          <w:t>www.scar.org/science/srp/</w:t>
        </w:r>
      </w:hyperlink>
      <w:r w:rsidRPr="001705B3">
        <w:t xml:space="preserve">) are the main vehicles through which SCAR facilitates and coordinates science in, from and about Antarctica.  </w:t>
      </w:r>
    </w:p>
    <w:p w14:paraId="421B51F0" w14:textId="77777777" w:rsidR="001B325B" w:rsidRPr="001705B3" w:rsidRDefault="001B325B" w:rsidP="001B325B">
      <w:pPr>
        <w:pStyle w:val="ATSBullet1"/>
        <w:numPr>
          <w:ilvl w:val="0"/>
          <w:numId w:val="11"/>
        </w:numPr>
      </w:pPr>
      <w:r w:rsidRPr="00731EBE">
        <w:rPr>
          <w:rStyle w:val="Hipervnculo"/>
          <w:b/>
          <w:color w:val="auto"/>
          <w:u w:val="none"/>
        </w:rPr>
        <w:t>Integrated Science to Inform Antarctic and Southern Ocean Conservation (Ant-ICON)</w:t>
      </w:r>
      <w:r w:rsidRPr="00731EBE">
        <w:t xml:space="preserve"> </w:t>
      </w:r>
      <w:r>
        <w:t>looks at the</w:t>
      </w:r>
      <w:r w:rsidRPr="001705B3">
        <w:t xml:space="preserve"> conservation and management of Antarctica and the Southern Ocean, focusing on research to drive and inform international decision-making and policy change.  </w:t>
      </w:r>
      <w:hyperlink r:id="rId16" w:history="1">
        <w:r w:rsidRPr="00731EBE">
          <w:rPr>
            <w:rStyle w:val="Hipervnculo"/>
          </w:rPr>
          <w:t>www.scar.org/science/ant-icon/home/</w:t>
        </w:r>
      </w:hyperlink>
    </w:p>
    <w:p w14:paraId="2D232B98" w14:textId="6909F338" w:rsidR="001B325B" w:rsidRPr="00264DBE" w:rsidRDefault="001B325B" w:rsidP="001B325B">
      <w:pPr>
        <w:pStyle w:val="ATSNormal"/>
        <w:ind w:left="360"/>
      </w:pPr>
      <w:r>
        <w:t xml:space="preserve">A workshop held in September 2022 </w:t>
      </w:r>
      <w:r w:rsidRPr="00264DBE">
        <w:t>examin</w:t>
      </w:r>
      <w:r>
        <w:t>ed</w:t>
      </w:r>
      <w:r w:rsidRPr="00264DBE">
        <w:t xml:space="preserve"> Antarctic conservation from a comparative perspective</w:t>
      </w:r>
      <w:r>
        <w:t xml:space="preserve">.  A second workshop in October discussed the potential scope of a community ‘State of the Antarctic Environment’ project [see </w:t>
      </w:r>
      <w:r w:rsidRPr="00FA42FC">
        <w:rPr>
          <w:rPrChange w:id="16" w:author="SCAR Admin" w:date="2023-05-12T13:01:00Z">
            <w:rPr>
              <w:highlight w:val="yellow"/>
            </w:rPr>
          </w:rPrChange>
        </w:rPr>
        <w:t>WP</w:t>
      </w:r>
      <w:ins w:id="17" w:author="SCAR Admin" w:date="2023-05-12T13:01:00Z">
        <w:r w:rsidR="00FA42FC" w:rsidRPr="00FA42FC">
          <w:rPr>
            <w:rPrChange w:id="18" w:author="SCAR Admin" w:date="2023-05-12T13:01:00Z">
              <w:rPr>
                <w:highlight w:val="yellow"/>
              </w:rPr>
            </w:rPrChange>
          </w:rPr>
          <w:t>0</w:t>
        </w:r>
      </w:ins>
      <w:r w:rsidR="004F508D" w:rsidRPr="00FA42FC">
        <w:rPr>
          <w:rPrChange w:id="19" w:author="SCAR Admin" w:date="2023-05-12T13:01:00Z">
            <w:rPr>
              <w:highlight w:val="yellow"/>
            </w:rPr>
          </w:rPrChange>
        </w:rPr>
        <w:t>18</w:t>
      </w:r>
      <w:ins w:id="20" w:author="SCAR Admin" w:date="2023-05-12T13:01:00Z">
        <w:r w:rsidR="00FA42FC">
          <w:t xml:space="preserve"> </w:t>
        </w:r>
        <w:r w:rsidR="00FA42FC" w:rsidRPr="00FA42FC">
          <w:rPr>
            <w:i/>
            <w:rPrChange w:id="21" w:author="SCAR Admin" w:date="2023-05-12T13:02:00Z">
              <w:rPr/>
            </w:rPrChange>
          </w:rPr>
          <w:t>Contribution of information to inform State of the Antarctic Environment Reporting (SAER): a potential new SCAR initiative</w:t>
        </w:r>
      </w:ins>
      <w:r w:rsidRPr="00FA42FC">
        <w:rPr>
          <w:rPrChange w:id="22" w:author="SCAR Admin" w:date="2023-05-12T13:01:00Z">
            <w:rPr>
              <w:highlight w:val="yellow"/>
            </w:rPr>
          </w:rPrChange>
        </w:rPr>
        <w:t>].</w:t>
      </w:r>
      <w:r>
        <w:t xml:space="preserve">  A science-policy fellowship has been initiated jointly with SCAR’s Standing Committee on the Antarctic Treaty System (SC-ATS) aimed at early-mid career researchers.  Lucia Ziegler was appointed as the first CEP/ATCM fellow and is participating in the current meeting.</w:t>
      </w:r>
    </w:p>
    <w:p w14:paraId="394C4408" w14:textId="77777777" w:rsidR="001B325B" w:rsidRPr="001705B3" w:rsidRDefault="001B325B" w:rsidP="001B325B">
      <w:pPr>
        <w:pStyle w:val="ATSBullet1"/>
        <w:numPr>
          <w:ilvl w:val="0"/>
          <w:numId w:val="11"/>
        </w:numPr>
      </w:pPr>
      <w:r w:rsidRPr="00731EBE">
        <w:rPr>
          <w:rStyle w:val="Hipervnculo"/>
          <w:b/>
          <w:color w:val="auto"/>
          <w:u w:val="none"/>
        </w:rPr>
        <w:t>INStabilities and Thresholds in ANTarctica (INSTANT)</w:t>
      </w:r>
      <w:r w:rsidRPr="001705B3">
        <w:t xml:space="preserve"> </w:t>
      </w:r>
      <w:r>
        <w:t>focusses on</w:t>
      </w:r>
      <w:r w:rsidRPr="001705B3">
        <w:t xml:space="preserve"> quantifying Antarctica’s contribution to past and future global sea-level change, helping decision-makers to better anticipate, manage, and adapt to sea-level rise.  </w:t>
      </w:r>
      <w:hyperlink r:id="rId17" w:history="1">
        <w:r w:rsidRPr="00731EBE">
          <w:rPr>
            <w:rStyle w:val="Hipervnculo"/>
          </w:rPr>
          <w:t>www.scar.org/science/instant/home/</w:t>
        </w:r>
      </w:hyperlink>
    </w:p>
    <w:p w14:paraId="3DDAAA44" w14:textId="77777777" w:rsidR="001B325B" w:rsidRDefault="001B325B" w:rsidP="001B325B">
      <w:pPr>
        <w:pStyle w:val="ATSBullet1"/>
        <w:numPr>
          <w:ilvl w:val="0"/>
          <w:numId w:val="0"/>
        </w:numPr>
        <w:ind w:left="360"/>
        <w:rPr>
          <w:highlight w:val="cyan"/>
        </w:rPr>
      </w:pPr>
      <w:r>
        <w:lastRenderedPageBreak/>
        <w:t xml:space="preserve">Workshops and seminars were held in 2022 on </w:t>
      </w:r>
      <w:r w:rsidRPr="00C16E04">
        <w:t>Antarctic geological Boundary Conditions</w:t>
      </w:r>
      <w:r>
        <w:t xml:space="preserve"> (June), t</w:t>
      </w:r>
      <w:r w:rsidRPr="00102008">
        <w:t>he future of geodetic-geophysical observational networks in Antarctic</w:t>
      </w:r>
      <w:r>
        <w:t xml:space="preserve">a (September), and </w:t>
      </w:r>
      <w:r w:rsidRPr="00102008">
        <w:t>geothermal heat flow anomalies</w:t>
      </w:r>
      <w:r>
        <w:t xml:space="preserve"> (November).  Five </w:t>
      </w:r>
      <w:r w:rsidRPr="00102008">
        <w:t xml:space="preserve">SCAR INSTANT fellowships </w:t>
      </w:r>
      <w:r>
        <w:t>were awarded in June 2022 for early-career researchers, particularly from under-represented regions.</w:t>
      </w:r>
    </w:p>
    <w:p w14:paraId="08C2D7DC" w14:textId="77777777" w:rsidR="001B325B" w:rsidRPr="00102008" w:rsidRDefault="001B325B" w:rsidP="001B325B">
      <w:pPr>
        <w:pStyle w:val="ATSBullet1"/>
        <w:numPr>
          <w:ilvl w:val="0"/>
          <w:numId w:val="0"/>
        </w:numPr>
        <w:ind w:left="360"/>
      </w:pPr>
      <w:r>
        <w:t>The first SCAR INSTANT c</w:t>
      </w:r>
      <w:r w:rsidRPr="00102008">
        <w:t xml:space="preserve">onference </w:t>
      </w:r>
      <w:r>
        <w:t>will take place in Italy later this year (see below).</w:t>
      </w:r>
    </w:p>
    <w:p w14:paraId="35DFCEA4" w14:textId="77777777" w:rsidR="001B325B" w:rsidRPr="001705B3" w:rsidRDefault="001B325B" w:rsidP="001B325B">
      <w:pPr>
        <w:pStyle w:val="ATSBullet1"/>
        <w:numPr>
          <w:ilvl w:val="0"/>
          <w:numId w:val="11"/>
        </w:numPr>
      </w:pPr>
      <w:r w:rsidRPr="00731EBE">
        <w:rPr>
          <w:rStyle w:val="Hipervnculo"/>
          <w:b/>
          <w:color w:val="auto"/>
          <w:u w:val="none"/>
        </w:rPr>
        <w:t>Near-term Variability and Prediction of the Antarctic Climate System (AntClim</w:t>
      </w:r>
      <w:r w:rsidRPr="00731EBE">
        <w:rPr>
          <w:rStyle w:val="Hipervnculo"/>
          <w:b/>
          <w:color w:val="auto"/>
          <w:u w:val="none"/>
          <w:vertAlign w:val="superscript"/>
        </w:rPr>
        <w:t>now</w:t>
      </w:r>
      <w:r w:rsidRPr="00731EBE">
        <w:rPr>
          <w:rStyle w:val="Hipervnculo"/>
          <w:b/>
          <w:color w:val="auto"/>
          <w:u w:val="none"/>
        </w:rPr>
        <w:t>)</w:t>
      </w:r>
      <w:r w:rsidRPr="00731EBE">
        <w:t xml:space="preserve"> </w:t>
      </w:r>
      <w:r>
        <w:t xml:space="preserve">focuses on </w:t>
      </w:r>
      <w:r w:rsidRPr="001705B3">
        <w:t xml:space="preserve">near-term Antarctic climate variability and trends, understanding contemporary climate change, and modelling future climate projections.  </w:t>
      </w:r>
      <w:hyperlink r:id="rId18" w:history="1">
        <w:r w:rsidRPr="00731EBE">
          <w:rPr>
            <w:rStyle w:val="Hipervnculo"/>
          </w:rPr>
          <w:t>www.scar.org/science/antclimnow/home/</w:t>
        </w:r>
      </w:hyperlink>
    </w:p>
    <w:p w14:paraId="66073A80" w14:textId="77777777" w:rsidR="001B325B" w:rsidRDefault="001B325B" w:rsidP="001B325B">
      <w:pPr>
        <w:pStyle w:val="ATSBullet1"/>
        <w:numPr>
          <w:ilvl w:val="0"/>
          <w:numId w:val="0"/>
        </w:numPr>
        <w:ind w:left="360"/>
      </w:pPr>
      <w:r w:rsidRPr="00F04036">
        <w:t xml:space="preserve">AntClimNow </w:t>
      </w:r>
      <w:r>
        <w:t>held a hybrid workshop in September 2022 on “</w:t>
      </w:r>
      <w:r w:rsidRPr="00AB3E57">
        <w:rPr>
          <w:i/>
        </w:rPr>
        <w:t>Connecting Models and Observations of the Antarctic Climate System Across Timescales</w:t>
      </w:r>
      <w:r>
        <w:t>”, attended by 80 scientists.  It runs a well-attended monthly online seminar</w:t>
      </w:r>
      <w:r w:rsidRPr="00F04036">
        <w:t xml:space="preserve">.  </w:t>
      </w:r>
    </w:p>
    <w:p w14:paraId="3E5C20EF" w14:textId="77777777" w:rsidR="001B325B" w:rsidRDefault="001B325B" w:rsidP="001B325B">
      <w:pPr>
        <w:pStyle w:val="ATSNormal"/>
      </w:pPr>
      <w:r w:rsidRPr="00DE5344">
        <w:t xml:space="preserve">A new </w:t>
      </w:r>
      <w:r>
        <w:t xml:space="preserve">Scientific Research </w:t>
      </w:r>
      <w:r w:rsidRPr="00DE5344">
        <w:t>Programme Planning Group on Antarctic Geospace and ATmosphere reseArch (AGATA)</w:t>
      </w:r>
      <w:r>
        <w:t>,</w:t>
      </w:r>
      <w:r w:rsidRPr="00DE5344">
        <w:t xml:space="preserve"> approved</w:t>
      </w:r>
      <w:r>
        <w:t xml:space="preserve"> in September 2022, </w:t>
      </w:r>
      <w:r w:rsidRPr="00DE5344">
        <w:t>aims to advance</w:t>
      </w:r>
      <w:r w:rsidRPr="00083DA1">
        <w:t xml:space="preserve"> </w:t>
      </w:r>
      <w:r w:rsidRPr="00DE5344">
        <w:t xml:space="preserve">knowledge of the Antarctic atmosphere and </w:t>
      </w:r>
      <w:r>
        <w:t>geospace (</w:t>
      </w:r>
      <w:hyperlink r:id="rId19" w:history="1">
        <w:r w:rsidRPr="00145D6F">
          <w:rPr>
            <w:rStyle w:val="Hipervnculo"/>
          </w:rPr>
          <w:t>www.scar.org/science/agata/home/</w:t>
        </w:r>
      </w:hyperlink>
      <w:r>
        <w:t>).</w:t>
      </w:r>
    </w:p>
    <w:p w14:paraId="6F6841E5" w14:textId="77777777" w:rsidR="001B325B" w:rsidRDefault="001B325B" w:rsidP="001B325B">
      <w:pPr>
        <w:pStyle w:val="ATSHeading2"/>
      </w:pPr>
      <w:r>
        <w:t xml:space="preserve">Other highlights </w:t>
      </w:r>
    </w:p>
    <w:p w14:paraId="0DB4DC90" w14:textId="77777777" w:rsidR="001B325B" w:rsidRPr="00D715D6" w:rsidRDefault="001B325B" w:rsidP="001B325B">
      <w:pPr>
        <w:pStyle w:val="ATSHeading3"/>
      </w:pPr>
      <w:r>
        <w:t>Events</w:t>
      </w:r>
    </w:p>
    <w:p w14:paraId="6E7E4937" w14:textId="77777777" w:rsidR="001B325B" w:rsidRDefault="001B325B" w:rsidP="001B325B">
      <w:pPr>
        <w:pStyle w:val="ATSNormal"/>
      </w:pPr>
      <w:r>
        <w:t>SCAR’s 10</w:t>
      </w:r>
      <w:r w:rsidRPr="00836837">
        <w:rPr>
          <w:vertAlign w:val="superscript"/>
        </w:rPr>
        <w:t>th</w:t>
      </w:r>
      <w:r>
        <w:t xml:space="preserve"> Open Science Conference (OSC) was held online in August, hosted by India’s </w:t>
      </w:r>
      <w:r w:rsidRPr="00836837">
        <w:t>National Centre for Polar and Ocean Research</w:t>
      </w:r>
      <w:r>
        <w:t>.  Over</w:t>
      </w:r>
      <w:r w:rsidRPr="00836837">
        <w:t xml:space="preserve"> 2,700 participants registered </w:t>
      </w:r>
      <w:r>
        <w:t>and</w:t>
      </w:r>
      <w:r w:rsidRPr="00836837">
        <w:t xml:space="preserve"> 69 events </w:t>
      </w:r>
      <w:r>
        <w:t>were held</w:t>
      </w:r>
      <w:r w:rsidRPr="00836837">
        <w:t>.</w:t>
      </w:r>
    </w:p>
    <w:p w14:paraId="7DCBB910" w14:textId="77777777" w:rsidR="001B325B" w:rsidRDefault="001B325B" w:rsidP="001B325B">
      <w:pPr>
        <w:pStyle w:val="ATSNormal"/>
      </w:pPr>
      <w:r w:rsidRPr="005005F5">
        <w:t xml:space="preserve">The XXXVII SCAR Delegates Meeting in September </w:t>
      </w:r>
      <w:r>
        <w:t xml:space="preserve">in Goa, India, was held </w:t>
      </w:r>
      <w:r w:rsidRPr="005005F5">
        <w:t>in hybrid format.</w:t>
      </w:r>
      <w:r>
        <w:t xml:space="preserve">  Luxembourg was admitted as a new Associate Member and Prof Steven L Chown was awarded honorary membership.  Dr Marcelo Leppe (Chile) and </w:t>
      </w:r>
      <w:r w:rsidRPr="005005F5">
        <w:t>Prof Burcu Özsoy</w:t>
      </w:r>
      <w:r>
        <w:t xml:space="preserve"> (</w:t>
      </w:r>
      <w:r w:rsidRPr="005005F5">
        <w:t>Türkiye</w:t>
      </w:r>
      <w:r>
        <w:t>) were elected as Vice Presidents, responsible for administration and capacity building respectively.</w:t>
      </w:r>
    </w:p>
    <w:p w14:paraId="0B87A535" w14:textId="77777777" w:rsidR="001B325B" w:rsidRPr="00145D6F" w:rsidRDefault="001B325B" w:rsidP="001B325B">
      <w:pPr>
        <w:pStyle w:val="ATSHeading3"/>
      </w:pPr>
      <w:r w:rsidRPr="00145D6F">
        <w:t>Policy related activities</w:t>
      </w:r>
    </w:p>
    <w:p w14:paraId="6DD9A89C" w14:textId="77777777" w:rsidR="001B325B" w:rsidRPr="00E00047" w:rsidRDefault="001B325B" w:rsidP="001B325B">
      <w:pPr>
        <w:pStyle w:val="ATSHeading3"/>
        <w:rPr>
          <w:b w:val="0"/>
        </w:rPr>
      </w:pPr>
      <w:r w:rsidRPr="00D22D1B">
        <w:rPr>
          <w:b w:val="0"/>
        </w:rPr>
        <w:t xml:space="preserve">SCAR advice to </w:t>
      </w:r>
      <w:r w:rsidRPr="00AB3E57">
        <w:rPr>
          <w:b w:val="0"/>
        </w:rPr>
        <w:t>CCAMLR</w:t>
      </w:r>
      <w:r w:rsidRPr="00D22D1B">
        <w:rPr>
          <w:b w:val="0"/>
        </w:rPr>
        <w:t xml:space="preserve"> in 2022 focussed on climate change in the Southern Ocean, including presentation of the Antarctic Climate Change and the </w:t>
      </w:r>
      <w:r w:rsidRPr="00E00047">
        <w:rPr>
          <w:b w:val="0"/>
        </w:rPr>
        <w:t>Environment (ACCE) Decadal</w:t>
      </w:r>
      <w:r w:rsidRPr="00D22D1B">
        <w:rPr>
          <w:b w:val="0"/>
        </w:rPr>
        <w:t xml:space="preserve"> Synopsis report </w:t>
      </w:r>
      <w:r w:rsidRPr="00E00047">
        <w:rPr>
          <w:b w:val="0"/>
        </w:rPr>
        <w:t xml:space="preserve">(ATCM XLIV IP072 </w:t>
      </w:r>
      <w:r w:rsidRPr="00145D6F">
        <w:rPr>
          <w:b w:val="0"/>
          <w:i/>
        </w:rPr>
        <w:t>Antarctic Climate Change and the Environment - A Decadal Synopsis and Recommendations for Action</w:t>
      </w:r>
      <w:r w:rsidRPr="00E00047">
        <w:rPr>
          <w:b w:val="0"/>
        </w:rPr>
        <w:t xml:space="preserve"> and </w:t>
      </w:r>
      <w:r>
        <w:rPr>
          <w:b w:val="0"/>
        </w:rPr>
        <w:t xml:space="preserve">its </w:t>
      </w:r>
      <w:r w:rsidRPr="00E00047">
        <w:rPr>
          <w:b w:val="0"/>
        </w:rPr>
        <w:t>attachment ATT111)</w:t>
      </w:r>
      <w:r>
        <w:rPr>
          <w:b w:val="0"/>
        </w:rPr>
        <w:t xml:space="preserve"> and </w:t>
      </w:r>
      <w:r w:rsidRPr="00F91A21">
        <w:rPr>
          <w:b w:val="0"/>
        </w:rPr>
        <w:t xml:space="preserve">an invited SCAR Lecture on this topic. </w:t>
      </w:r>
      <w:r>
        <w:rPr>
          <w:b w:val="0"/>
        </w:rPr>
        <w:t xml:space="preserve"> </w:t>
      </w:r>
      <w:r w:rsidRPr="00F91A21">
        <w:rPr>
          <w:b w:val="0"/>
        </w:rPr>
        <w:t xml:space="preserve">Updates </w:t>
      </w:r>
      <w:r>
        <w:rPr>
          <w:b w:val="0"/>
        </w:rPr>
        <w:t>were</w:t>
      </w:r>
      <w:r w:rsidRPr="00F91A21">
        <w:rPr>
          <w:b w:val="0"/>
        </w:rPr>
        <w:t xml:space="preserve"> provided from the SCAR Krill Action Group (SKAG) and on work to identify Key Biodiversity Areas (KBAs) in the Southern Ocean. </w:t>
      </w:r>
    </w:p>
    <w:p w14:paraId="52265804" w14:textId="77777777" w:rsidR="001B325B" w:rsidRDefault="001B325B" w:rsidP="001B325B">
      <w:pPr>
        <w:pStyle w:val="ATSNormal"/>
      </w:pPr>
      <w:r w:rsidRPr="0006183D">
        <w:t xml:space="preserve">SCAR </w:t>
      </w:r>
      <w:r>
        <w:t xml:space="preserve">co-organised several side events </w:t>
      </w:r>
      <w:r w:rsidRPr="0006183D">
        <w:t xml:space="preserve">at </w:t>
      </w:r>
      <w:r>
        <w:t xml:space="preserve">the </w:t>
      </w:r>
      <w:r w:rsidRPr="00AB3E57">
        <w:t>UNFCCC</w:t>
      </w:r>
      <w:r>
        <w:t xml:space="preserve"> </w:t>
      </w:r>
      <w:r w:rsidRPr="0006183D">
        <w:t xml:space="preserve">COP27 </w:t>
      </w:r>
      <w:r>
        <w:t>meeting in Egypt, including an official event on “</w:t>
      </w:r>
      <w:r w:rsidRPr="00F10E51">
        <w:rPr>
          <w:i/>
        </w:rPr>
        <w:t>Slow Onset, Irreversible Impacts Beyond Adaptation: Global Stocktake, Implementation and 1.5° Ambition</w:t>
      </w:r>
      <w:r>
        <w:t xml:space="preserve">” and five events at the </w:t>
      </w:r>
      <w:r w:rsidRPr="0006183D">
        <w:t>International Cryosphere Climate Initiative</w:t>
      </w:r>
      <w:r>
        <w:t>’s</w:t>
      </w:r>
      <w:r w:rsidRPr="0006183D">
        <w:t xml:space="preserve"> </w:t>
      </w:r>
      <w:r>
        <w:t>Cryosphere Pavilion.</w:t>
      </w:r>
    </w:p>
    <w:p w14:paraId="240B684C" w14:textId="551A6BDC" w:rsidR="001B325B" w:rsidRDefault="001B325B" w:rsidP="001B325B">
      <w:pPr>
        <w:pStyle w:val="ATSNormal"/>
      </w:pPr>
      <w:r>
        <w:t>Through its hosting of the Antarctic Environments Portal (</w:t>
      </w:r>
      <w:r w:rsidRPr="00F505EC">
        <w:rPr>
          <w:rPrChange w:id="23" w:author="SCAR Admin" w:date="2023-05-12T13:02:00Z">
            <w:rPr>
              <w:highlight w:val="yellow"/>
            </w:rPr>
          </w:rPrChange>
        </w:rPr>
        <w:t>IP</w:t>
      </w:r>
      <w:ins w:id="24" w:author="SCAR Admin" w:date="2023-05-12T13:02:00Z">
        <w:r w:rsidR="00F505EC">
          <w:t>0</w:t>
        </w:r>
      </w:ins>
      <w:r w:rsidR="00A06911">
        <w:t>75</w:t>
      </w:r>
      <w:r>
        <w:t xml:space="preserve">), SCAR provides impartial information based on the best available science, to support informed discussion on issues relevant to the CEP and wider stakeholders. </w:t>
      </w:r>
    </w:p>
    <w:p w14:paraId="64ACF317" w14:textId="77777777" w:rsidR="001B325B" w:rsidRPr="00641DAB" w:rsidRDefault="001B325B" w:rsidP="001B325B">
      <w:pPr>
        <w:pStyle w:val="ATSHeading3"/>
      </w:pPr>
      <w:r w:rsidRPr="00641DAB">
        <w:t>Communications outputs</w:t>
      </w:r>
    </w:p>
    <w:p w14:paraId="59F69E22" w14:textId="77777777" w:rsidR="001B325B" w:rsidRPr="00D34893" w:rsidRDefault="001B325B" w:rsidP="001B325B">
      <w:pPr>
        <w:pStyle w:val="ATSNormal"/>
      </w:pPr>
      <w:r w:rsidRPr="00D34893">
        <w:t xml:space="preserve">On Antarctica Day, SCAR released a new animation </w:t>
      </w:r>
      <w:r>
        <w:t>“</w:t>
      </w:r>
      <w:r w:rsidRPr="000C2F6F">
        <w:rPr>
          <w:i/>
        </w:rPr>
        <w:t>Our future depends on us</w:t>
      </w:r>
      <w:r>
        <w:t xml:space="preserve">” summarising the key messages of the ACCE report, available at </w:t>
      </w:r>
      <w:hyperlink r:id="rId20" w:history="1">
        <w:r w:rsidRPr="00731EBE">
          <w:rPr>
            <w:rStyle w:val="Hipervnculo"/>
          </w:rPr>
          <w:t>youtu.be/P07sDH-kmw0</w:t>
        </w:r>
      </w:hyperlink>
      <w:r w:rsidRPr="00D34893">
        <w:t>.</w:t>
      </w:r>
    </w:p>
    <w:p w14:paraId="651D63F4" w14:textId="77777777" w:rsidR="001B325B" w:rsidRDefault="001B325B" w:rsidP="001B325B">
      <w:pPr>
        <w:pStyle w:val="ATSNormal"/>
      </w:pPr>
      <w:r w:rsidRPr="00D22482">
        <w:t xml:space="preserve">In June 2022, SCAR’s Expert Group on Antarctic Volcanism produced an outreach book for children on </w:t>
      </w:r>
      <w:r>
        <w:t>“</w:t>
      </w:r>
      <w:r w:rsidRPr="000C2F6F">
        <w:rPr>
          <w:rStyle w:val="Hipervnculo"/>
          <w:i/>
          <w:color w:val="auto"/>
          <w:u w:val="none"/>
        </w:rPr>
        <w:t>Antarctic Volcanism: Explore the Remotest Volcanoes of the Planet</w:t>
      </w:r>
      <w:r>
        <w:t>” available here (</w:t>
      </w:r>
      <w:hyperlink r:id="rId21" w:anchor=".ZCHAS7TMJLB" w:history="1">
        <w:r w:rsidRPr="00731EBE">
          <w:rPr>
            <w:rStyle w:val="Hipervnculo"/>
          </w:rPr>
          <w:t>zenodo.org/record/6535775#.ZCHAS7TMJLB</w:t>
        </w:r>
      </w:hyperlink>
      <w:r>
        <w:t xml:space="preserve">) – English </w:t>
      </w:r>
      <w:r>
        <w:rPr>
          <w:rStyle w:val="Hipervnculo"/>
          <w:color w:val="auto"/>
          <w:u w:val="none"/>
        </w:rPr>
        <w:lastRenderedPageBreak/>
        <w:t>(</w:t>
      </w:r>
      <w:hyperlink r:id="rId22" w:anchor=".ZCHAyLTMJLA" w:history="1">
        <w:r w:rsidRPr="00731EBE">
          <w:rPr>
            <w:rStyle w:val="Hipervnculo"/>
          </w:rPr>
          <w:t>zenodo.org/record/7699900#.ZCHAyLTMJLA</w:t>
        </w:r>
      </w:hyperlink>
      <w:r>
        <w:rPr>
          <w:rStyle w:val="Hipervnculo"/>
          <w:color w:val="auto"/>
          <w:u w:val="none"/>
        </w:rPr>
        <w:t>)</w:t>
      </w:r>
      <w:r w:rsidRPr="00D22482">
        <w:t xml:space="preserve"> </w:t>
      </w:r>
      <w:r>
        <w:t>– Spanish (</w:t>
      </w:r>
      <w:hyperlink r:id="rId23" w:anchor=".ZCHA6bTMJLB" w:history="1">
        <w:r w:rsidRPr="00731EBE">
          <w:rPr>
            <w:rStyle w:val="Hipervnculo"/>
          </w:rPr>
          <w:t>zenodo.org/record/7704405#.ZCHA6bTMJLB</w:t>
        </w:r>
      </w:hyperlink>
      <w:r>
        <w:t>) – Italian</w:t>
      </w:r>
    </w:p>
    <w:p w14:paraId="33906D2B" w14:textId="77777777" w:rsidR="001B325B" w:rsidRPr="00641DAB" w:rsidRDefault="001B325B" w:rsidP="001B325B">
      <w:pPr>
        <w:pStyle w:val="ATSHeading3"/>
      </w:pPr>
      <w:r w:rsidRPr="00641DAB">
        <w:t>Group activities</w:t>
      </w:r>
    </w:p>
    <w:p w14:paraId="46B8E92E" w14:textId="77777777" w:rsidR="001B325B" w:rsidRDefault="001B325B" w:rsidP="001B325B">
      <w:pPr>
        <w:pStyle w:val="ATSNormal"/>
      </w:pPr>
      <w:r>
        <w:t xml:space="preserve">In September 2022, SCAR’s Standing Committee on Antarctic Data Management drew up an updated data policy, aimed at </w:t>
      </w:r>
      <w:r w:rsidRPr="0084031C">
        <w:t>align</w:t>
      </w:r>
      <w:r>
        <w:t>ing</w:t>
      </w:r>
      <w:r w:rsidRPr="0084031C">
        <w:t xml:space="preserve"> the data policies of international scientific bodies coordinating research in the polar regions.</w:t>
      </w:r>
      <w:r>
        <w:t xml:space="preserve">  Available from </w:t>
      </w:r>
      <w:hyperlink r:id="rId24" w:history="1">
        <w:r w:rsidRPr="002116EE">
          <w:rPr>
            <w:rStyle w:val="Hipervnculo"/>
          </w:rPr>
          <w:t>https://www.scar.org/scar-library/reports-and-bulletins/scar-reports/5797-scar-report-42/file/</w:t>
        </w:r>
      </w:hyperlink>
      <w:r>
        <w:t xml:space="preserve"> </w:t>
      </w:r>
    </w:p>
    <w:p w14:paraId="3ED66C64" w14:textId="77777777" w:rsidR="001B325B" w:rsidRDefault="001B325B" w:rsidP="001B325B">
      <w:pPr>
        <w:pStyle w:val="ATSNormal"/>
      </w:pPr>
      <w:r>
        <w:t xml:space="preserve">The Plastic in Polar Environments group (Plastic-AG) </w:t>
      </w:r>
      <w:r w:rsidRPr="0038270C">
        <w:t>is collating data for an open</w:t>
      </w:r>
      <w:r>
        <w:t>-</w:t>
      </w:r>
      <w:r w:rsidRPr="0038270C">
        <w:t xml:space="preserve">access repository summarising national and international projects focused on plastic pollution in the Antarctic and Sub-Antarctic regions. </w:t>
      </w:r>
      <w:r>
        <w:t xml:space="preserve"> </w:t>
      </w:r>
      <w:r w:rsidRPr="0038270C">
        <w:t>Th</w:t>
      </w:r>
      <w:r>
        <w:t>e</w:t>
      </w:r>
      <w:r w:rsidRPr="0038270C">
        <w:t xml:space="preserve"> repository file</w:t>
      </w:r>
      <w:r>
        <w:t xml:space="preserve"> and</w:t>
      </w:r>
      <w:r w:rsidRPr="0038270C">
        <w:t xml:space="preserve"> a map displaying project locations will be freely available </w:t>
      </w:r>
      <w:r>
        <w:t xml:space="preserve">at </w:t>
      </w:r>
      <w:hyperlink r:id="rId25" w:history="1">
        <w:r>
          <w:rPr>
            <w:rStyle w:val="Hipervnculo"/>
          </w:rPr>
          <w:t>www.scar.org/science/plastic/home/</w:t>
        </w:r>
      </w:hyperlink>
      <w:r>
        <w:t>.</w:t>
      </w:r>
    </w:p>
    <w:p w14:paraId="43091AA2" w14:textId="77777777" w:rsidR="001B325B" w:rsidRPr="0084031C" w:rsidRDefault="001B325B" w:rsidP="001B325B">
      <w:pPr>
        <w:pStyle w:val="ATSNormal"/>
      </w:pPr>
      <w:r>
        <w:t xml:space="preserve">The RINGS Action Group aims to provide complete and accurate bed topography data of the entire Antarctic ice-sheet margin.  In June 2022, an </w:t>
      </w:r>
      <w:r w:rsidRPr="00731EBE">
        <w:rPr>
          <w:rStyle w:val="Hipervnculo"/>
          <w:color w:val="auto"/>
          <w:u w:val="none"/>
        </w:rPr>
        <w:t>article</w:t>
      </w:r>
      <w:r>
        <w:rPr>
          <w:rStyle w:val="Hipervnculo"/>
          <w:color w:val="auto"/>
          <w:u w:val="none"/>
        </w:rPr>
        <w:t xml:space="preserve"> was</w:t>
      </w:r>
      <w:r w:rsidRPr="00731EBE">
        <w:rPr>
          <w:rStyle w:val="Hipervnculo"/>
          <w:color w:val="auto"/>
          <w:u w:val="none"/>
        </w:rPr>
        <w:t xml:space="preserve"> published in Eos</w:t>
      </w:r>
      <w:r>
        <w:t xml:space="preserve"> (</w:t>
      </w:r>
      <w:hyperlink r:id="rId26" w:history="1">
        <w:r>
          <w:rPr>
            <w:rStyle w:val="Hipervnculo"/>
          </w:rPr>
          <w:t>doi.org/10.1029/2022EO220276</w:t>
        </w:r>
      </w:hyperlink>
      <w:r>
        <w:t xml:space="preserve">), followed by a 4-day international workshop and a white paper on mapping Antarctic ice-sheet margins.  See </w:t>
      </w:r>
      <w:hyperlink r:id="rId27" w:history="1">
        <w:r w:rsidRPr="00A45EF3">
          <w:rPr>
            <w:rStyle w:val="Hipervnculo"/>
          </w:rPr>
          <w:t>www.scar.org/science/rings/news/</w:t>
        </w:r>
      </w:hyperlink>
      <w:r>
        <w:t>.</w:t>
      </w:r>
    </w:p>
    <w:p w14:paraId="4F4F9EAE" w14:textId="77777777" w:rsidR="001B325B" w:rsidRDefault="001B325B" w:rsidP="001B325B">
      <w:pPr>
        <w:pStyle w:val="ATSNormal"/>
      </w:pPr>
      <w:r>
        <w:t xml:space="preserve">The </w:t>
      </w:r>
      <w:r w:rsidRPr="00FD1BFA">
        <w:t>S</w:t>
      </w:r>
      <w:r>
        <w:t xml:space="preserve">CAR </w:t>
      </w:r>
      <w:r w:rsidRPr="00FD1BFA">
        <w:t>K</w:t>
      </w:r>
      <w:r>
        <w:t>rill Group (SKEG), granted Expert Group status in September 2022, held its</w:t>
      </w:r>
      <w:r w:rsidRPr="00FD1BFA">
        <w:t xml:space="preserve"> annual workshop </w:t>
      </w:r>
      <w:r>
        <w:t xml:space="preserve">in March 2023 </w:t>
      </w:r>
      <w:r w:rsidRPr="00FD1BFA">
        <w:t xml:space="preserve">on </w:t>
      </w:r>
      <w:r>
        <w:t>“</w:t>
      </w:r>
      <w:r w:rsidRPr="00BE6958">
        <w:rPr>
          <w:i/>
        </w:rPr>
        <w:t>Development of Krill stock hypothesis (KSH) for CCAMLR 48</w:t>
      </w:r>
      <w:r>
        <w:t xml:space="preserve">”.  See </w:t>
      </w:r>
      <w:hyperlink r:id="rId28" w:history="1">
        <w:r>
          <w:rPr>
            <w:rStyle w:val="Hipervnculo"/>
          </w:rPr>
          <w:t>www.scar.org/science/skeg/home/</w:t>
        </w:r>
      </w:hyperlink>
      <w:r>
        <w:t>.</w:t>
      </w:r>
    </w:p>
    <w:p w14:paraId="3C874D48" w14:textId="3B879CAA" w:rsidR="001B325B" w:rsidRDefault="001B325B" w:rsidP="001B325B">
      <w:pPr>
        <w:pStyle w:val="ATSNormal"/>
      </w:pPr>
      <w:r>
        <w:t xml:space="preserve">There are three active action groups in the Humanities and Social Sciences: </w:t>
      </w:r>
      <w:r w:rsidRPr="000C1D33">
        <w:t xml:space="preserve">Public Engagement with Antarctic Research </w:t>
      </w:r>
      <w:r>
        <w:t xml:space="preserve">(PEAR), whose </w:t>
      </w:r>
      <w:r w:rsidRPr="000C1D33">
        <w:t xml:space="preserve">key activity in 2022 </w:t>
      </w:r>
      <w:r>
        <w:t>was its</w:t>
      </w:r>
      <w:r w:rsidRPr="000C1D33">
        <w:t xml:space="preserve"> Global Mapping Project</w:t>
      </w:r>
      <w:r>
        <w:t>,</w:t>
      </w:r>
      <w:r w:rsidRPr="000C1D33">
        <w:t xml:space="preserve"> an online survey of public engagement activities and needs in relation to the Antarctic and Southern Ocean</w:t>
      </w:r>
      <w:r>
        <w:t>; t</w:t>
      </w:r>
      <w:r w:rsidRPr="0041090B">
        <w:t xml:space="preserve">he Action Group on Intrinsic Value in Antarctica (AGIVA) </w:t>
      </w:r>
      <w:r>
        <w:t xml:space="preserve">which </w:t>
      </w:r>
      <w:r w:rsidRPr="0041090B">
        <w:t>seeks to develop a broad cross-cultural understanding of the intrinsic value of Antarctica in order that the intention of the Madrid Protocol to provide protection to this value can be better understood</w:t>
      </w:r>
      <w:r>
        <w:t>; and thirdly, the T</w:t>
      </w:r>
      <w:r w:rsidRPr="000C1D33">
        <w:t>ourism Action Group (Ant-TAG)</w:t>
      </w:r>
      <w:r>
        <w:t xml:space="preserve"> which is discussed further in </w:t>
      </w:r>
      <w:ins w:id="25" w:author="SCAR Admin" w:date="2023-05-12T13:12:00Z">
        <w:r w:rsidR="006A6927">
          <w:t>ATCM</w:t>
        </w:r>
      </w:ins>
      <w:ins w:id="26" w:author="SCAR Admin" w:date="2023-05-12T13:13:00Z">
        <w:r w:rsidR="006A6927">
          <w:t xml:space="preserve"> </w:t>
        </w:r>
      </w:ins>
      <w:ins w:id="27" w:author="SCAR Admin" w:date="2023-05-12T13:15:00Z">
        <w:r w:rsidR="0018452B">
          <w:t>XLIV</w:t>
        </w:r>
      </w:ins>
      <w:ins w:id="28" w:author="SCAR Admin" w:date="2023-05-12T13:12:00Z">
        <w:r w:rsidR="006A6927">
          <w:t xml:space="preserve"> </w:t>
        </w:r>
      </w:ins>
      <w:del w:id="29" w:author="SCAR Admin" w:date="2023-05-12T13:16:00Z">
        <w:r w:rsidRPr="006A6927" w:rsidDel="0018452B">
          <w:rPr>
            <w:rPrChange w:id="30" w:author="SCAR Admin" w:date="2023-05-12T13:11:00Z">
              <w:rPr>
                <w:highlight w:val="yellow"/>
              </w:rPr>
            </w:rPrChange>
          </w:rPr>
          <w:delText>IPxxx</w:delText>
        </w:r>
      </w:del>
      <w:ins w:id="31" w:author="SCAR Admin" w:date="2023-05-12T13:16:00Z">
        <w:r w:rsidR="0018452B" w:rsidRPr="006A6927">
          <w:rPr>
            <w:rPrChange w:id="32" w:author="SCAR Admin" w:date="2023-05-12T13:11:00Z">
              <w:rPr>
                <w:highlight w:val="yellow"/>
              </w:rPr>
            </w:rPrChange>
          </w:rPr>
          <w:t>IP</w:t>
        </w:r>
        <w:r w:rsidR="0018452B">
          <w:t xml:space="preserve">075 </w:t>
        </w:r>
        <w:r w:rsidR="0018452B" w:rsidRPr="0018452B">
          <w:rPr>
            <w:i/>
            <w:rPrChange w:id="33" w:author="SCAR Admin" w:date="2023-05-12T13:16:00Z">
              <w:rPr/>
            </w:rPrChange>
          </w:rPr>
          <w:t>SCAR Tourism Action Group (Ant-TAG)</w:t>
        </w:r>
      </w:ins>
      <w:r w:rsidRPr="006A6927">
        <w:rPr>
          <w:rPrChange w:id="34" w:author="SCAR Admin" w:date="2023-05-12T13:11:00Z">
            <w:rPr>
              <w:highlight w:val="yellow"/>
            </w:rPr>
          </w:rPrChange>
        </w:rPr>
        <w:t>.</w:t>
      </w:r>
    </w:p>
    <w:p w14:paraId="2DAC955B" w14:textId="77777777" w:rsidR="001B325B" w:rsidRDefault="001B325B" w:rsidP="001B325B">
      <w:pPr>
        <w:pStyle w:val="ATSNormal"/>
      </w:pPr>
      <w:r>
        <w:t>SCAR awarded five early-career Fellowships, including the first Prince Albert II of Monaco Foundation Fellowship funded by the Polar Initiative, and three Visiting Scholarships.  SCAR Medals were awarded to Prof Pippa Whitehouse and Prof Elisabeth Sikes for Excellence in Antarctic Research, to Prof Stephen Ackley for International Scientific Coordination and to Dr Bethan Davies for Education and Communication.</w:t>
      </w:r>
    </w:p>
    <w:p w14:paraId="50EA8180" w14:textId="0F9C5727" w:rsidR="001B325B" w:rsidRDefault="001B325B" w:rsidP="001B325B">
      <w:pPr>
        <w:pStyle w:val="ATSNormal"/>
      </w:pPr>
      <w:r>
        <w:t xml:space="preserve">In December 2022 SCAR and the International Arctic Science Committee announced that preparatory work was underway for a </w:t>
      </w:r>
      <w:r w:rsidRPr="00123234">
        <w:t xml:space="preserve">5th International Polar Year (IPY) in 2032-33. </w:t>
      </w:r>
      <w:r>
        <w:t xml:space="preserve">Further information is provided in </w:t>
      </w:r>
      <w:r w:rsidRPr="00540DD2">
        <w:rPr>
          <w:rPrChange w:id="35" w:author="SCAR Admin" w:date="2023-05-12T13:17:00Z">
            <w:rPr>
              <w:highlight w:val="yellow"/>
            </w:rPr>
          </w:rPrChange>
        </w:rPr>
        <w:t>IP</w:t>
      </w:r>
      <w:ins w:id="36" w:author="SCAR Admin" w:date="2023-05-12T13:17:00Z">
        <w:r w:rsidR="00540DD2" w:rsidRPr="00540DD2">
          <w:rPr>
            <w:rPrChange w:id="37" w:author="SCAR Admin" w:date="2023-05-12T13:17:00Z">
              <w:rPr>
                <w:highlight w:val="yellow"/>
              </w:rPr>
            </w:rPrChange>
          </w:rPr>
          <w:t>0</w:t>
        </w:r>
      </w:ins>
      <w:r w:rsidR="00A06911" w:rsidRPr="00540DD2">
        <w:rPr>
          <w:rPrChange w:id="38" w:author="SCAR Admin" w:date="2023-05-12T13:17:00Z">
            <w:rPr>
              <w:highlight w:val="yellow"/>
            </w:rPr>
          </w:rPrChange>
        </w:rPr>
        <w:t>50</w:t>
      </w:r>
      <w:ins w:id="39" w:author="SCAR Admin" w:date="2023-05-12T13:17:00Z">
        <w:r w:rsidR="00540DD2">
          <w:t xml:space="preserve"> </w:t>
        </w:r>
        <w:r w:rsidR="00540DD2" w:rsidRPr="00540DD2">
          <w:rPr>
            <w:i/>
            <w:rPrChange w:id="40" w:author="SCAR Admin" w:date="2023-05-12T13:17:00Z">
              <w:rPr/>
            </w:rPrChange>
          </w:rPr>
          <w:t>Plans for a fifth International Polar Year 2032/33</w:t>
        </w:r>
      </w:ins>
      <w:r w:rsidRPr="00540DD2">
        <w:rPr>
          <w:rPrChange w:id="41" w:author="SCAR Admin" w:date="2023-05-12T13:17:00Z">
            <w:rPr>
              <w:highlight w:val="yellow"/>
            </w:rPr>
          </w:rPrChange>
        </w:rPr>
        <w:t>.</w:t>
      </w:r>
      <w:r>
        <w:t xml:space="preserve"> </w:t>
      </w:r>
    </w:p>
    <w:p w14:paraId="4F76E33E" w14:textId="77777777" w:rsidR="001B325B" w:rsidRDefault="001B325B" w:rsidP="001B325B">
      <w:pPr>
        <w:pStyle w:val="ATSHeading3"/>
      </w:pPr>
      <w:r>
        <w:t>Equality, Diversity and Inclusion (EDI)</w:t>
      </w:r>
    </w:p>
    <w:p w14:paraId="1EF88FE7" w14:textId="33C006D8" w:rsidR="001B325B" w:rsidRPr="00C72AC6" w:rsidRDefault="001B325B" w:rsidP="001B325B">
      <w:r w:rsidRPr="000A6228">
        <w:t xml:space="preserve">SCAR’s </w:t>
      </w:r>
      <w:r w:rsidRPr="00EC42B1">
        <w:rPr>
          <w:bCs/>
          <w:lang w:eastAsia="en-GB"/>
        </w:rPr>
        <w:t>EDI</w:t>
      </w:r>
      <w:r w:rsidRPr="00400B6F">
        <w:rPr>
          <w:bCs/>
        </w:rPr>
        <w:t xml:space="preserve"> </w:t>
      </w:r>
      <w:r w:rsidRPr="000A6228">
        <w:t>Action Group</w:t>
      </w:r>
      <w:r w:rsidRPr="00EC42B1">
        <w:rPr>
          <w:lang w:eastAsia="en-GB"/>
        </w:rPr>
        <w:t xml:space="preserve">, </w:t>
      </w:r>
      <w:r w:rsidRPr="00303C0D">
        <w:rPr>
          <w:bCs/>
          <w:lang w:eastAsia="en-GB"/>
        </w:rPr>
        <w:t>approved in 2021,</w:t>
      </w:r>
      <w:r w:rsidRPr="00440242">
        <w:rPr>
          <w:bCs/>
        </w:rPr>
        <w:t xml:space="preserve"> </w:t>
      </w:r>
      <w:r>
        <w:rPr>
          <w:bCs/>
        </w:rPr>
        <w:t xml:space="preserve">now has over 150 members.  A significant theme emerging during the OSC was the need to facilitate safe space discussion groups and identify the most effective platforms to do so.  </w:t>
      </w:r>
      <w:r w:rsidRPr="00111DCE">
        <w:rPr>
          <w:bCs/>
          <w:lang w:eastAsia="en-GB"/>
        </w:rPr>
        <w:t>In November 2022</w:t>
      </w:r>
      <w:r>
        <w:rPr>
          <w:bCs/>
          <w:lang w:eastAsia="en-GB"/>
        </w:rPr>
        <w:t>,</w:t>
      </w:r>
      <w:r w:rsidRPr="00111DCE">
        <w:rPr>
          <w:bCs/>
          <w:lang w:eastAsia="en-GB"/>
        </w:rPr>
        <w:t xml:space="preserve"> the </w:t>
      </w:r>
      <w:r>
        <w:rPr>
          <w:bCs/>
          <w:lang w:eastAsia="en-GB"/>
        </w:rPr>
        <w:t>g</w:t>
      </w:r>
      <w:r w:rsidRPr="00111DCE">
        <w:rPr>
          <w:bCs/>
          <w:lang w:eastAsia="en-GB"/>
        </w:rPr>
        <w:t xml:space="preserve">roup celebrated the third international Polar Pride Day, </w:t>
      </w:r>
      <w:r>
        <w:rPr>
          <w:bCs/>
          <w:lang w:eastAsia="en-GB"/>
        </w:rPr>
        <w:t>along with many others</w:t>
      </w:r>
      <w:r w:rsidRPr="00111DCE">
        <w:rPr>
          <w:bCs/>
          <w:lang w:eastAsia="en-GB"/>
        </w:rPr>
        <w:t xml:space="preserve">. </w:t>
      </w:r>
      <w:r>
        <w:rPr>
          <w:bCs/>
          <w:lang w:eastAsia="en-GB"/>
        </w:rPr>
        <w:t xml:space="preserve"> Subgroups are </w:t>
      </w:r>
      <w:r w:rsidRPr="00793E0B">
        <w:rPr>
          <w:bCs/>
          <w:lang w:eastAsia="en-GB"/>
        </w:rPr>
        <w:t>working on topics such as</w:t>
      </w:r>
      <w:r>
        <w:rPr>
          <w:bCs/>
          <w:lang w:eastAsia="en-GB"/>
        </w:rPr>
        <w:t xml:space="preserve"> developing</w:t>
      </w:r>
      <w:r w:rsidRPr="00793E0B">
        <w:rPr>
          <w:bCs/>
          <w:lang w:eastAsia="en-GB"/>
        </w:rPr>
        <w:t xml:space="preserve"> a</w:t>
      </w:r>
      <w:r w:rsidRPr="00793E0B">
        <w:rPr>
          <w:bCs/>
        </w:rPr>
        <w:t xml:space="preserve"> code of conduct</w:t>
      </w:r>
      <w:r>
        <w:rPr>
          <w:bCs/>
        </w:rPr>
        <w:t xml:space="preserve"> and </w:t>
      </w:r>
      <w:r w:rsidRPr="00793E0B">
        <w:rPr>
          <w:bCs/>
        </w:rPr>
        <w:t xml:space="preserve">surveying diversity across the community and </w:t>
      </w:r>
      <w:r>
        <w:rPr>
          <w:bCs/>
        </w:rPr>
        <w:t xml:space="preserve">across </w:t>
      </w:r>
      <w:r w:rsidRPr="00793E0B">
        <w:rPr>
          <w:bCs/>
        </w:rPr>
        <w:t>SCAR’s capacity</w:t>
      </w:r>
      <w:r>
        <w:rPr>
          <w:bCs/>
        </w:rPr>
        <w:t>-</w:t>
      </w:r>
      <w:r w:rsidRPr="00793E0B">
        <w:rPr>
          <w:bCs/>
        </w:rPr>
        <w:t>building activities.</w:t>
      </w:r>
      <w:r>
        <w:rPr>
          <w:bCs/>
        </w:rPr>
        <w:t xml:space="preserve">  Further information is provided in</w:t>
      </w:r>
      <w:r w:rsidRPr="00540DD2">
        <w:rPr>
          <w:bCs/>
          <w:rPrChange w:id="42" w:author="SCAR Admin" w:date="2023-05-12T13:17:00Z">
            <w:rPr>
              <w:bCs/>
              <w:highlight w:val="yellow"/>
            </w:rPr>
          </w:rPrChange>
        </w:rPr>
        <w:t xml:space="preserve"> IP</w:t>
      </w:r>
      <w:ins w:id="43" w:author="SCAR Admin" w:date="2023-05-12T13:18:00Z">
        <w:r w:rsidR="00540DD2">
          <w:rPr>
            <w:bCs/>
          </w:rPr>
          <w:t>0</w:t>
        </w:r>
      </w:ins>
      <w:r w:rsidR="00A06911">
        <w:rPr>
          <w:bCs/>
        </w:rPr>
        <w:t>77</w:t>
      </w:r>
      <w:ins w:id="44" w:author="SCAR Admin" w:date="2023-05-12T13:18:00Z">
        <w:r w:rsidR="00540DD2">
          <w:rPr>
            <w:bCs/>
          </w:rPr>
          <w:t xml:space="preserve"> </w:t>
        </w:r>
        <w:r w:rsidR="00540DD2" w:rsidRPr="00540DD2">
          <w:rPr>
            <w:bCs/>
            <w:i/>
            <w:rPrChange w:id="45" w:author="SCAR Admin" w:date="2023-05-12T13:18:00Z">
              <w:rPr>
                <w:bCs/>
              </w:rPr>
            </w:rPrChange>
          </w:rPr>
          <w:t>The SCAR Equality, Diversity and Inclusion Action Group</w:t>
        </w:r>
        <w:r w:rsidR="00540DD2">
          <w:rPr>
            <w:bCs/>
            <w:i/>
          </w:rPr>
          <w:t>.</w:t>
        </w:r>
      </w:ins>
    </w:p>
    <w:p w14:paraId="40B5443E" w14:textId="77777777" w:rsidR="001B325B" w:rsidRPr="00032875" w:rsidRDefault="001B325B" w:rsidP="001B325B">
      <w:pPr>
        <w:pStyle w:val="ATSHeading2"/>
      </w:pPr>
      <w:r w:rsidRPr="00032875">
        <w:t>Selected Forthcoming Meeting</w:t>
      </w:r>
      <w:r>
        <w:t>s</w:t>
      </w:r>
    </w:p>
    <w:p w14:paraId="0507E8A0" w14:textId="77777777" w:rsidR="001B325B" w:rsidRPr="00B5527F" w:rsidRDefault="001B325B" w:rsidP="001B325B">
      <w:pPr>
        <w:pStyle w:val="ATSBullet1"/>
        <w:numPr>
          <w:ilvl w:val="0"/>
          <w:numId w:val="11"/>
        </w:numPr>
      </w:pPr>
      <w:r w:rsidRPr="00B5527F">
        <w:rPr>
          <w:b/>
        </w:rPr>
        <w:t>SCAR SC-HASS Conference 2023, 22-24 June, Lisbon, Portugal</w:t>
      </w:r>
      <w:r w:rsidRPr="00B5527F">
        <w:rPr>
          <w:b/>
        </w:rPr>
        <w:br/>
      </w:r>
      <w:hyperlink r:id="rId29" w:history="1">
        <w:r w:rsidRPr="00B5527F">
          <w:rPr>
            <w:rStyle w:val="Hipervnculo"/>
            <w:b/>
          </w:rPr>
          <w:t>https://scarschass2023.ulusofona.pt/</w:t>
        </w:r>
      </w:hyperlink>
      <w:r w:rsidRPr="00B5527F">
        <w:rPr>
          <w:b/>
        </w:rPr>
        <w:t xml:space="preserve"> </w:t>
      </w:r>
      <w:r w:rsidRPr="00B5527F">
        <w:rPr>
          <w:b/>
        </w:rPr>
        <w:br/>
      </w:r>
      <w:r>
        <w:t xml:space="preserve">This year’s Humanities and Social Sciences conference will be held at Lisbon’s </w:t>
      </w:r>
      <w:r w:rsidRPr="00A535A3">
        <w:t>Universidade Lusófona</w:t>
      </w:r>
      <w:r>
        <w:t xml:space="preserve"> with the theme </w:t>
      </w:r>
      <w:r w:rsidRPr="00DE69F6">
        <w:t>“</w:t>
      </w:r>
      <w:r w:rsidRPr="00A535A3">
        <w:rPr>
          <w:i/>
        </w:rPr>
        <w:t>The Antarctic for a Better World</w:t>
      </w:r>
      <w:r w:rsidRPr="00DE69F6">
        <w:t>”</w:t>
      </w:r>
      <w:r>
        <w:t xml:space="preserve">.  It will cover </w:t>
      </w:r>
      <w:r w:rsidRPr="00DE69F6">
        <w:t xml:space="preserve">all </w:t>
      </w:r>
      <w:r w:rsidRPr="00DE69F6">
        <w:lastRenderedPageBreak/>
        <w:t xml:space="preserve">disciplinary fields in the social sciences, humanities and arts concerning the Antarctic and Sub-Antarctic regions. </w:t>
      </w:r>
    </w:p>
    <w:p w14:paraId="1B73FD65" w14:textId="77777777" w:rsidR="001B325B" w:rsidRDefault="001B325B" w:rsidP="001B325B">
      <w:pPr>
        <w:pStyle w:val="ATSBullet1"/>
        <w:numPr>
          <w:ilvl w:val="0"/>
          <w:numId w:val="11"/>
        </w:numPr>
      </w:pPr>
      <w:r w:rsidRPr="00B5527F">
        <w:rPr>
          <w:b/>
        </w:rPr>
        <w:t xml:space="preserve">XIII SCAR Biology Symposium 2023, 31 July </w:t>
      </w:r>
      <w:r>
        <w:rPr>
          <w:b/>
        </w:rPr>
        <w:t>–</w:t>
      </w:r>
      <w:r w:rsidRPr="00B5527F">
        <w:rPr>
          <w:b/>
        </w:rPr>
        <w:t xml:space="preserve"> 4 August</w:t>
      </w:r>
      <w:r>
        <w:rPr>
          <w:b/>
        </w:rPr>
        <w:t>,</w:t>
      </w:r>
      <w:r w:rsidRPr="00B5527F">
        <w:rPr>
          <w:b/>
        </w:rPr>
        <w:t xml:space="preserve"> Christchurch, New Zealand</w:t>
      </w:r>
      <w:r w:rsidRPr="00B5527F">
        <w:rPr>
          <w:b/>
        </w:rPr>
        <w:br/>
      </w:r>
      <w:hyperlink r:id="rId30" w:history="1">
        <w:r w:rsidRPr="00B5527F">
          <w:rPr>
            <w:rStyle w:val="Hipervnculo"/>
            <w:b/>
          </w:rPr>
          <w:t>https://www.confer.co.nz/scarbiology2023/</w:t>
        </w:r>
      </w:hyperlink>
      <w:r>
        <w:t xml:space="preserve"> </w:t>
      </w:r>
      <w:r>
        <w:br/>
        <w:t>The symposium will be held at Te Pae Convention Centre, combining great science with sustainability and a cultural experience.  Science meetings will be interspersed with excursions and field trips.  Special meetings and workshops will be held at the University of Canterbury during the weekends before and after the meeting.</w:t>
      </w:r>
    </w:p>
    <w:p w14:paraId="4BCCD92B" w14:textId="77777777" w:rsidR="001B325B" w:rsidRPr="00882603" w:rsidRDefault="001B325B" w:rsidP="001B325B">
      <w:pPr>
        <w:pStyle w:val="ATSBullet1"/>
        <w:numPr>
          <w:ilvl w:val="0"/>
          <w:numId w:val="11"/>
        </w:numPr>
      </w:pPr>
      <w:r>
        <w:rPr>
          <w:b/>
        </w:rPr>
        <w:t>SOOS Symposium, 14-18 August, Hobart, Tasmania</w:t>
      </w:r>
      <w:r>
        <w:rPr>
          <w:b/>
        </w:rPr>
        <w:br/>
      </w:r>
      <w:hyperlink r:id="rId31" w:history="1">
        <w:r w:rsidRPr="00305233">
          <w:rPr>
            <w:rStyle w:val="Hipervnculo"/>
            <w:b/>
          </w:rPr>
          <w:t>https://SOOSsymposium2023.au/</w:t>
        </w:r>
      </w:hyperlink>
      <w:r w:rsidRPr="00D22482">
        <w:rPr>
          <w:b/>
        </w:rPr>
        <w:t xml:space="preserve"> </w:t>
      </w:r>
      <w:r w:rsidRPr="00D22482">
        <w:rPr>
          <w:b/>
        </w:rPr>
        <w:br/>
      </w:r>
      <w:r>
        <w:t>The inaugural SOOS Symposium’s theme is “</w:t>
      </w:r>
      <w:r w:rsidRPr="00A13435">
        <w:rPr>
          <w:i/>
        </w:rPr>
        <w:t>Southern Ocean in a Changing World</w:t>
      </w:r>
      <w:r>
        <w:t xml:space="preserve">”.  This is a forum for assessing progress in providing observing systems, observations and regional programmes delivering timely and accessible information for the Southern Ocean.  It is also an opportunity to tackle the challenges of providing long-term observations that address societal issues as well as advancing scientific understanding.  </w:t>
      </w:r>
    </w:p>
    <w:p w14:paraId="0CB4196C" w14:textId="77777777" w:rsidR="001B325B" w:rsidRDefault="001B325B" w:rsidP="001B325B">
      <w:pPr>
        <w:pStyle w:val="ATSBullet1"/>
        <w:numPr>
          <w:ilvl w:val="0"/>
          <w:numId w:val="11"/>
        </w:numPr>
      </w:pPr>
      <w:r>
        <w:rPr>
          <w:b/>
        </w:rPr>
        <w:t>SCAR INSTANT Conference 2023, 11-14 September, Trieste, Italy</w:t>
      </w:r>
      <w:r>
        <w:rPr>
          <w:b/>
        </w:rPr>
        <w:br/>
      </w:r>
      <w:hyperlink r:id="rId32" w:history="1">
        <w:r w:rsidRPr="00A535A3">
          <w:rPr>
            <w:rStyle w:val="Hipervnculo"/>
            <w:b/>
          </w:rPr>
          <w:t>https://instant2023.org/</w:t>
        </w:r>
      </w:hyperlink>
      <w:r w:rsidRPr="00A535A3">
        <w:rPr>
          <w:b/>
        </w:rPr>
        <w:t xml:space="preserve"> </w:t>
      </w:r>
      <w:r w:rsidRPr="00A535A3">
        <w:rPr>
          <w:b/>
        </w:rPr>
        <w:br/>
      </w:r>
      <w:r>
        <w:t>The first major international conference of SCAR’s INSTANT</w:t>
      </w:r>
      <w:r w:rsidRPr="00A535A3">
        <w:t xml:space="preserve"> Programme</w:t>
      </w:r>
      <w:r>
        <w:t xml:space="preserve"> will</w:t>
      </w:r>
      <w:r w:rsidRPr="00A535A3">
        <w:t xml:space="preserve"> bring together researchers across the geo</w:t>
      </w:r>
      <w:r>
        <w:t>logical</w:t>
      </w:r>
      <w:r w:rsidRPr="00A535A3">
        <w:t xml:space="preserve">, </w:t>
      </w:r>
      <w:r>
        <w:t>geo</w:t>
      </w:r>
      <w:r w:rsidRPr="00A535A3">
        <w:t>physical, biological and social sciences interested in understanding the interactions between the ocean, atmosphere, solid Earth and the Antarctic Ice Sheet (AIS) and their global consequences.</w:t>
      </w:r>
      <w:r>
        <w:t xml:space="preserve">  </w:t>
      </w:r>
    </w:p>
    <w:p w14:paraId="743FECB1" w14:textId="77777777" w:rsidR="001B325B" w:rsidRPr="0067765B" w:rsidRDefault="001B325B" w:rsidP="001B325B">
      <w:pPr>
        <w:pStyle w:val="ATSNormal"/>
        <w:jc w:val="center"/>
      </w:pPr>
    </w:p>
    <w:p w14:paraId="2F2F2E89" w14:textId="77777777" w:rsidR="001B325B" w:rsidRDefault="001B325B" w:rsidP="00952E9F"/>
    <w:sectPr w:rsidR="001B325B" w:rsidSect="00283F0F">
      <w:headerReference w:type="default" r:id="rId33"/>
      <w:footerReference w:type="default" r:id="rId34"/>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21C5E6" w14:textId="77777777" w:rsidR="00456A86" w:rsidRDefault="00456A86">
      <w:r>
        <w:separator/>
      </w:r>
    </w:p>
  </w:endnote>
  <w:endnote w:type="continuationSeparator" w:id="0">
    <w:p w14:paraId="7A1FA9B8" w14:textId="77777777" w:rsidR="00456A86" w:rsidRDefault="00456A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FAD1D" w14:textId="77777777" w:rsidR="00FA0B9F" w:rsidRDefault="001B325B" w:rsidP="00CF5C82">
    <w:pPr>
      <w:framePr w:wrap="around" w:vAnchor="text" w:hAnchor="margin" w:xAlign="right" w:y="1"/>
    </w:pPr>
    <w:r>
      <w:fldChar w:fldCharType="begin"/>
    </w:r>
    <w:r>
      <w:instrText xml:space="preserve">PAGE  </w:instrText>
    </w:r>
    <w:r>
      <w:fldChar w:fldCharType="end"/>
    </w:r>
  </w:p>
  <w:p w14:paraId="25C109F4" w14:textId="77777777" w:rsidR="00FA0B9F" w:rsidRDefault="007611CD"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327F54" w14:textId="77777777" w:rsidR="00FA0B9F" w:rsidRDefault="001B325B"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054B80C7" w14:textId="0B35D1B2" w:rsidR="00FA0B9F" w:rsidRDefault="001B325B" w:rsidP="00FA0B9F">
    <w:pPr>
      <w:ind w:right="360"/>
    </w:pPr>
    <w:r>
      <w:t>Attachments: atcm45_att022_e.pdf: SCAR Annual Report 2023 Infographic</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77E0C" w14:textId="77777777" w:rsidR="007611CD" w:rsidRDefault="007611CD">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6B61E" w14:textId="77777777" w:rsidR="00E311C9" w:rsidRDefault="001B325B"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48757311" w14:textId="77777777" w:rsidR="00E311C9" w:rsidRDefault="007611CD"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192D4F" w14:textId="77777777" w:rsidR="00456A86" w:rsidRDefault="00456A86">
      <w:r>
        <w:separator/>
      </w:r>
    </w:p>
  </w:footnote>
  <w:footnote w:type="continuationSeparator" w:id="0">
    <w:p w14:paraId="07757F6F" w14:textId="77777777" w:rsidR="00456A86" w:rsidRDefault="00456A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8005A" w14:textId="77777777" w:rsidR="007611CD" w:rsidRDefault="007611CD">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005"/>
      <w:gridCol w:w="1248"/>
      <w:gridCol w:w="1134"/>
      <w:gridCol w:w="390"/>
    </w:tblGrid>
    <w:tr w:rsidR="00E424C9" w14:paraId="01776B0D" w14:textId="77777777" w:rsidTr="002E12EC">
      <w:trPr>
        <w:trHeight w:val="344"/>
        <w:jc w:val="center"/>
      </w:trPr>
      <w:tc>
        <w:tcPr>
          <w:tcW w:w="5495" w:type="dxa"/>
        </w:tcPr>
        <w:p w14:paraId="24D1F609" w14:textId="77777777" w:rsidR="00DB7C09" w:rsidRDefault="007611CD" w:rsidP="00F968D4"/>
      </w:tc>
      <w:tc>
        <w:tcPr>
          <w:tcW w:w="4253" w:type="dxa"/>
          <w:gridSpan w:val="2"/>
        </w:tcPr>
        <w:p w14:paraId="25D87980" w14:textId="77777777" w:rsidR="00DB7C09" w:rsidRPr="00BD47E4" w:rsidRDefault="001B325B" w:rsidP="002A07BC">
          <w:pPr>
            <w:jc w:val="right"/>
            <w:rPr>
              <w:b/>
              <w:sz w:val="32"/>
              <w:szCs w:val="32"/>
            </w:rPr>
          </w:pPr>
          <w:bookmarkStart w:id="2" w:name="type"/>
          <w:r w:rsidRPr="00BD47E4">
            <w:rPr>
              <w:b/>
              <w:sz w:val="32"/>
              <w:szCs w:val="32"/>
            </w:rPr>
            <w:t>IP</w:t>
          </w:r>
          <w:bookmarkEnd w:id="2"/>
        </w:p>
      </w:tc>
      <w:tc>
        <w:tcPr>
          <w:tcW w:w="1524" w:type="dxa"/>
          <w:gridSpan w:val="2"/>
        </w:tcPr>
        <w:p w14:paraId="7CB9DD9A" w14:textId="12ED8E3D" w:rsidR="00DB7C09" w:rsidRPr="00BD47E4" w:rsidRDefault="001B325B" w:rsidP="00DB7C09">
          <w:pPr>
            <w:rPr>
              <w:b/>
              <w:sz w:val="32"/>
              <w:szCs w:val="32"/>
            </w:rPr>
          </w:pPr>
          <w:bookmarkStart w:id="3" w:name="number"/>
          <w:r w:rsidRPr="00BD47E4">
            <w:rPr>
              <w:b/>
              <w:sz w:val="32"/>
              <w:szCs w:val="32"/>
            </w:rPr>
            <w:t>10</w:t>
          </w:r>
          <w:bookmarkEnd w:id="3"/>
          <w:ins w:id="4" w:author="Jose Luis Agraz" w:date="2023-05-12T11:01:00Z">
            <w:r w:rsidR="007611CD">
              <w:rPr>
                <w:b/>
                <w:sz w:val="32"/>
                <w:szCs w:val="32"/>
              </w:rPr>
              <w:t xml:space="preserve"> rev.1</w:t>
            </w:r>
          </w:ins>
        </w:p>
      </w:tc>
    </w:tr>
    <w:tr w:rsidR="00E424C9" w14:paraId="75CF8541" w14:textId="77777777" w:rsidTr="002E12EC">
      <w:trPr>
        <w:trHeight w:val="2165"/>
        <w:jc w:val="center"/>
      </w:trPr>
      <w:tc>
        <w:tcPr>
          <w:tcW w:w="5495" w:type="dxa"/>
        </w:tcPr>
        <w:p w14:paraId="5D528499" w14:textId="77777777" w:rsidR="00490760" w:rsidRPr="00EE4D48" w:rsidRDefault="001B325B" w:rsidP="002A07BC">
          <w:pPr>
            <w:rPr>
              <w:b/>
              <w:sz w:val="28"/>
              <w:szCs w:val="28"/>
            </w:rPr>
          </w:pPr>
          <w:r>
            <w:rPr>
              <w:noProof/>
            </w:rPr>
            <w:drawing>
              <wp:inline distT="0" distB="0" distL="0" distR="0" wp14:anchorId="1D67DB5C" wp14:editId="345710EB">
                <wp:extent cx="2763277" cy="1612900"/>
                <wp:effectExtent l="0" t="0" r="0" b="6350"/>
                <wp:docPr id="2" name="Imagen 2" descr="Diagrama, 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827654" name="Imagen 2" descr="Diagrama, 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916315" cy="1702227"/>
                        </a:xfrm>
                        <a:prstGeom prst="rect">
                          <a:avLst/>
                        </a:prstGeom>
                      </pic:spPr>
                    </pic:pic>
                  </a:graphicData>
                </a:graphic>
              </wp:inline>
            </w:drawing>
          </w:r>
        </w:p>
      </w:tc>
      <w:tc>
        <w:tcPr>
          <w:tcW w:w="5777" w:type="dxa"/>
          <w:gridSpan w:val="4"/>
          <w:vAlign w:val="center"/>
        </w:tcPr>
        <w:p w14:paraId="41B5C83C" w14:textId="77777777" w:rsidR="00490760" w:rsidRPr="00FE5146" w:rsidRDefault="001B325B" w:rsidP="00490760">
          <w:pPr>
            <w:jc w:val="right"/>
            <w:rPr>
              <w:sz w:val="144"/>
              <w:szCs w:val="144"/>
            </w:rPr>
          </w:pPr>
          <w:r w:rsidRPr="00FE5146">
            <w:rPr>
              <w:sz w:val="144"/>
              <w:szCs w:val="144"/>
            </w:rPr>
            <w:t>ENG</w:t>
          </w:r>
        </w:p>
      </w:tc>
    </w:tr>
    <w:tr w:rsidR="00E424C9" w14:paraId="385B9A57" w14:textId="77777777" w:rsidTr="002E12EC">
      <w:trPr>
        <w:trHeight w:val="409"/>
        <w:jc w:val="center"/>
      </w:trPr>
      <w:tc>
        <w:tcPr>
          <w:tcW w:w="8500" w:type="dxa"/>
          <w:gridSpan w:val="2"/>
        </w:tcPr>
        <w:p w14:paraId="3537F830" w14:textId="77777777" w:rsidR="00BD47E4" w:rsidRDefault="001B325B" w:rsidP="002C30DA">
          <w:pPr>
            <w:jc w:val="right"/>
          </w:pPr>
          <w:r>
            <w:t>Agenda Item:</w:t>
          </w:r>
        </w:p>
      </w:tc>
      <w:tc>
        <w:tcPr>
          <w:tcW w:w="2382" w:type="dxa"/>
          <w:gridSpan w:val="2"/>
        </w:tcPr>
        <w:p w14:paraId="3F3920BB" w14:textId="77777777" w:rsidR="00BD47E4" w:rsidRDefault="001B325B" w:rsidP="002C30DA">
          <w:pPr>
            <w:jc w:val="right"/>
          </w:pPr>
          <w:bookmarkStart w:id="5" w:name="agenda"/>
          <w:r>
            <w:t>ATCM 4, CEP 5</w:t>
          </w:r>
          <w:bookmarkEnd w:id="5"/>
        </w:p>
      </w:tc>
      <w:tc>
        <w:tcPr>
          <w:tcW w:w="390" w:type="dxa"/>
        </w:tcPr>
        <w:p w14:paraId="0DA970DE" w14:textId="77777777" w:rsidR="00BD47E4" w:rsidRDefault="007611CD" w:rsidP="00387A65">
          <w:pPr>
            <w:jc w:val="right"/>
          </w:pPr>
        </w:p>
      </w:tc>
    </w:tr>
    <w:tr w:rsidR="00E424C9" w14:paraId="5432A4ED" w14:textId="77777777" w:rsidTr="002E12EC">
      <w:trPr>
        <w:trHeight w:val="397"/>
        <w:jc w:val="center"/>
      </w:trPr>
      <w:tc>
        <w:tcPr>
          <w:tcW w:w="8500" w:type="dxa"/>
          <w:gridSpan w:val="2"/>
        </w:tcPr>
        <w:p w14:paraId="2D3CBD18" w14:textId="77777777" w:rsidR="00BD47E4" w:rsidRDefault="001B325B" w:rsidP="002C30DA">
          <w:pPr>
            <w:jc w:val="right"/>
          </w:pPr>
          <w:r>
            <w:t>Presented by:</w:t>
          </w:r>
        </w:p>
      </w:tc>
      <w:tc>
        <w:tcPr>
          <w:tcW w:w="2382" w:type="dxa"/>
          <w:gridSpan w:val="2"/>
        </w:tcPr>
        <w:p w14:paraId="0E2F121F" w14:textId="77777777" w:rsidR="00BD47E4" w:rsidRDefault="001B325B" w:rsidP="002C30DA">
          <w:pPr>
            <w:jc w:val="right"/>
          </w:pPr>
          <w:bookmarkStart w:id="6" w:name="party"/>
          <w:r>
            <w:t>SCAR</w:t>
          </w:r>
          <w:bookmarkEnd w:id="6"/>
        </w:p>
      </w:tc>
      <w:tc>
        <w:tcPr>
          <w:tcW w:w="390" w:type="dxa"/>
        </w:tcPr>
        <w:p w14:paraId="3ED6DEEB" w14:textId="77777777" w:rsidR="00BD47E4" w:rsidRDefault="007611CD" w:rsidP="00387A65">
          <w:pPr>
            <w:jc w:val="right"/>
          </w:pPr>
        </w:p>
      </w:tc>
    </w:tr>
    <w:tr w:rsidR="00E424C9" w14:paraId="05E555C1" w14:textId="77777777" w:rsidTr="002E12EC">
      <w:trPr>
        <w:trHeight w:val="409"/>
        <w:jc w:val="center"/>
      </w:trPr>
      <w:tc>
        <w:tcPr>
          <w:tcW w:w="8500" w:type="dxa"/>
          <w:gridSpan w:val="2"/>
        </w:tcPr>
        <w:p w14:paraId="35EE03D8" w14:textId="77777777" w:rsidR="00BD47E4" w:rsidRDefault="001B325B" w:rsidP="002C30DA">
          <w:pPr>
            <w:jc w:val="right"/>
          </w:pPr>
          <w:r>
            <w:t>Original:</w:t>
          </w:r>
        </w:p>
      </w:tc>
      <w:tc>
        <w:tcPr>
          <w:tcW w:w="2382" w:type="dxa"/>
          <w:gridSpan w:val="2"/>
        </w:tcPr>
        <w:p w14:paraId="071656F4" w14:textId="77777777" w:rsidR="00BD47E4" w:rsidRDefault="001B325B" w:rsidP="002C30DA">
          <w:pPr>
            <w:jc w:val="right"/>
          </w:pPr>
          <w:bookmarkStart w:id="7" w:name="language"/>
          <w:r>
            <w:t>English</w:t>
          </w:r>
          <w:bookmarkEnd w:id="7"/>
        </w:p>
      </w:tc>
      <w:tc>
        <w:tcPr>
          <w:tcW w:w="390" w:type="dxa"/>
        </w:tcPr>
        <w:p w14:paraId="7F128E2D" w14:textId="77777777" w:rsidR="00BD47E4" w:rsidRDefault="007611CD" w:rsidP="00387A65">
          <w:pPr>
            <w:jc w:val="right"/>
          </w:pPr>
        </w:p>
      </w:tc>
    </w:tr>
    <w:tr w:rsidR="00E424C9" w14:paraId="330CD6EC" w14:textId="77777777" w:rsidTr="002E12EC">
      <w:trPr>
        <w:trHeight w:val="409"/>
        <w:jc w:val="center"/>
      </w:trPr>
      <w:tc>
        <w:tcPr>
          <w:tcW w:w="8500" w:type="dxa"/>
          <w:gridSpan w:val="2"/>
        </w:tcPr>
        <w:p w14:paraId="4A1774E6" w14:textId="77777777" w:rsidR="0097629D" w:rsidRDefault="001B325B" w:rsidP="002C30DA">
          <w:pPr>
            <w:jc w:val="right"/>
          </w:pPr>
          <w:r>
            <w:t>Submitted:</w:t>
          </w:r>
        </w:p>
      </w:tc>
      <w:tc>
        <w:tcPr>
          <w:tcW w:w="2382" w:type="dxa"/>
          <w:gridSpan w:val="2"/>
        </w:tcPr>
        <w:p w14:paraId="00EC86B5" w14:textId="77777777" w:rsidR="0097629D" w:rsidRDefault="001B325B" w:rsidP="0097629D">
          <w:pPr>
            <w:jc w:val="right"/>
          </w:pPr>
          <w:bookmarkStart w:id="8" w:name="date_submission"/>
          <w:r>
            <w:t>13 Apr 2023</w:t>
          </w:r>
          <w:bookmarkEnd w:id="8"/>
        </w:p>
      </w:tc>
      <w:tc>
        <w:tcPr>
          <w:tcW w:w="390" w:type="dxa"/>
        </w:tcPr>
        <w:p w14:paraId="0CF8777E" w14:textId="77777777" w:rsidR="0097629D" w:rsidRDefault="007611CD" w:rsidP="00387A65">
          <w:pPr>
            <w:jc w:val="right"/>
          </w:pPr>
        </w:p>
      </w:tc>
    </w:tr>
  </w:tbl>
  <w:p w14:paraId="0E9DD8EB" w14:textId="77777777" w:rsidR="00AE5DD0" w:rsidRDefault="007611C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EBCCE" w14:textId="77777777" w:rsidR="007611CD" w:rsidRDefault="007611CD">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E424C9" w14:paraId="6AFC974D" w14:textId="77777777">
      <w:trPr>
        <w:trHeight w:val="354"/>
        <w:jc w:val="center"/>
      </w:trPr>
      <w:tc>
        <w:tcPr>
          <w:tcW w:w="9694" w:type="dxa"/>
        </w:tcPr>
        <w:p w14:paraId="6E1B4CD4" w14:textId="16FFFB6A" w:rsidR="00AE5DD0" w:rsidRPr="00BD47E4" w:rsidRDefault="001B325B" w:rsidP="00C26F2D">
          <w:pPr>
            <w:jc w:val="right"/>
            <w:rPr>
              <w:b/>
              <w:sz w:val="32"/>
              <w:szCs w:val="32"/>
            </w:rPr>
          </w:pPr>
          <w:r>
            <w:rPr>
              <w:b/>
              <w:sz w:val="32"/>
              <w:szCs w:val="32"/>
            </w:rPr>
            <w:t>IP</w:t>
          </w:r>
        </w:p>
      </w:tc>
      <w:tc>
        <w:tcPr>
          <w:tcW w:w="1332" w:type="dxa"/>
        </w:tcPr>
        <w:p w14:paraId="285F4C3D" w14:textId="6F8803C4" w:rsidR="00AE5DD0" w:rsidRPr="00BD47E4" w:rsidRDefault="001B325B" w:rsidP="00080F4C">
          <w:pPr>
            <w:rPr>
              <w:b/>
              <w:sz w:val="32"/>
              <w:szCs w:val="32"/>
            </w:rPr>
          </w:pPr>
          <w:r>
            <w:rPr>
              <w:b/>
              <w:sz w:val="32"/>
              <w:szCs w:val="32"/>
            </w:rPr>
            <w:t>10</w:t>
          </w:r>
          <w:ins w:id="46" w:author="Jose Luis Agraz" w:date="2023-05-12T11:01:00Z">
            <w:r w:rsidR="007611CD">
              <w:rPr>
                <w:b/>
                <w:sz w:val="32"/>
                <w:szCs w:val="32"/>
              </w:rPr>
              <w:t xml:space="preserve"> rev.1</w:t>
            </w:r>
          </w:ins>
        </w:p>
      </w:tc>
    </w:tr>
  </w:tbl>
  <w:p w14:paraId="77454853" w14:textId="77777777" w:rsidR="00AE5DD0" w:rsidRDefault="007611C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8CF40DC2">
      <w:start w:val="1"/>
      <w:numFmt w:val="bullet"/>
      <w:pStyle w:val="ATSBullet1"/>
      <w:lvlText w:val=""/>
      <w:lvlJc w:val="left"/>
      <w:pPr>
        <w:tabs>
          <w:tab w:val="num" w:pos="360"/>
        </w:tabs>
        <w:ind w:left="360" w:hanging="360"/>
      </w:pPr>
      <w:rPr>
        <w:rFonts w:ascii="Symbol" w:hAnsi="Symbol" w:hint="default"/>
        <w:color w:val="auto"/>
      </w:rPr>
    </w:lvl>
    <w:lvl w:ilvl="1" w:tplc="3906F264" w:tentative="1">
      <w:start w:val="1"/>
      <w:numFmt w:val="bullet"/>
      <w:lvlText w:val="o"/>
      <w:lvlJc w:val="left"/>
      <w:pPr>
        <w:tabs>
          <w:tab w:val="num" w:pos="1440"/>
        </w:tabs>
        <w:ind w:left="1440" w:hanging="360"/>
      </w:pPr>
      <w:rPr>
        <w:rFonts w:ascii="Courier New" w:hAnsi="Courier New" w:cs="Courier New" w:hint="default"/>
      </w:rPr>
    </w:lvl>
    <w:lvl w:ilvl="2" w:tplc="AAAC166A" w:tentative="1">
      <w:start w:val="1"/>
      <w:numFmt w:val="bullet"/>
      <w:lvlText w:val=""/>
      <w:lvlJc w:val="left"/>
      <w:pPr>
        <w:tabs>
          <w:tab w:val="num" w:pos="2160"/>
        </w:tabs>
        <w:ind w:left="2160" w:hanging="360"/>
      </w:pPr>
      <w:rPr>
        <w:rFonts w:ascii="Wingdings" w:hAnsi="Wingdings" w:hint="default"/>
      </w:rPr>
    </w:lvl>
    <w:lvl w:ilvl="3" w:tplc="420662C0" w:tentative="1">
      <w:start w:val="1"/>
      <w:numFmt w:val="bullet"/>
      <w:lvlText w:val=""/>
      <w:lvlJc w:val="left"/>
      <w:pPr>
        <w:tabs>
          <w:tab w:val="num" w:pos="2880"/>
        </w:tabs>
        <w:ind w:left="2880" w:hanging="360"/>
      </w:pPr>
      <w:rPr>
        <w:rFonts w:ascii="Symbol" w:hAnsi="Symbol" w:hint="default"/>
      </w:rPr>
    </w:lvl>
    <w:lvl w:ilvl="4" w:tplc="EEF6EE6E" w:tentative="1">
      <w:start w:val="1"/>
      <w:numFmt w:val="bullet"/>
      <w:lvlText w:val="o"/>
      <w:lvlJc w:val="left"/>
      <w:pPr>
        <w:tabs>
          <w:tab w:val="num" w:pos="3600"/>
        </w:tabs>
        <w:ind w:left="3600" w:hanging="360"/>
      </w:pPr>
      <w:rPr>
        <w:rFonts w:ascii="Courier New" w:hAnsi="Courier New" w:cs="Courier New" w:hint="default"/>
      </w:rPr>
    </w:lvl>
    <w:lvl w:ilvl="5" w:tplc="75DAC7FE" w:tentative="1">
      <w:start w:val="1"/>
      <w:numFmt w:val="bullet"/>
      <w:lvlText w:val=""/>
      <w:lvlJc w:val="left"/>
      <w:pPr>
        <w:tabs>
          <w:tab w:val="num" w:pos="4320"/>
        </w:tabs>
        <w:ind w:left="4320" w:hanging="360"/>
      </w:pPr>
      <w:rPr>
        <w:rFonts w:ascii="Wingdings" w:hAnsi="Wingdings" w:hint="default"/>
      </w:rPr>
    </w:lvl>
    <w:lvl w:ilvl="6" w:tplc="0B5C0540" w:tentative="1">
      <w:start w:val="1"/>
      <w:numFmt w:val="bullet"/>
      <w:lvlText w:val=""/>
      <w:lvlJc w:val="left"/>
      <w:pPr>
        <w:tabs>
          <w:tab w:val="num" w:pos="5040"/>
        </w:tabs>
        <w:ind w:left="5040" w:hanging="360"/>
      </w:pPr>
      <w:rPr>
        <w:rFonts w:ascii="Symbol" w:hAnsi="Symbol" w:hint="default"/>
      </w:rPr>
    </w:lvl>
    <w:lvl w:ilvl="7" w:tplc="E30E24F4" w:tentative="1">
      <w:start w:val="1"/>
      <w:numFmt w:val="bullet"/>
      <w:lvlText w:val="o"/>
      <w:lvlJc w:val="left"/>
      <w:pPr>
        <w:tabs>
          <w:tab w:val="num" w:pos="5760"/>
        </w:tabs>
        <w:ind w:left="5760" w:hanging="360"/>
      </w:pPr>
      <w:rPr>
        <w:rFonts w:ascii="Courier New" w:hAnsi="Courier New" w:cs="Courier New" w:hint="default"/>
      </w:rPr>
    </w:lvl>
    <w:lvl w:ilvl="8" w:tplc="23DE6A18"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88DCE378">
      <w:start w:val="1"/>
      <w:numFmt w:val="decimal"/>
      <w:lvlText w:val="%1)"/>
      <w:lvlJc w:val="left"/>
      <w:pPr>
        <w:tabs>
          <w:tab w:val="num" w:pos="340"/>
        </w:tabs>
        <w:ind w:left="340" w:hanging="340"/>
      </w:pPr>
      <w:rPr>
        <w:rFonts w:hint="default"/>
      </w:rPr>
    </w:lvl>
    <w:lvl w:ilvl="1" w:tplc="1B8C1BC8" w:tentative="1">
      <w:start w:val="1"/>
      <w:numFmt w:val="lowerLetter"/>
      <w:lvlText w:val="%2."/>
      <w:lvlJc w:val="left"/>
      <w:pPr>
        <w:tabs>
          <w:tab w:val="num" w:pos="1440"/>
        </w:tabs>
        <w:ind w:left="1440" w:hanging="360"/>
      </w:pPr>
    </w:lvl>
    <w:lvl w:ilvl="2" w:tplc="1AEC2764" w:tentative="1">
      <w:start w:val="1"/>
      <w:numFmt w:val="lowerRoman"/>
      <w:lvlText w:val="%3."/>
      <w:lvlJc w:val="right"/>
      <w:pPr>
        <w:tabs>
          <w:tab w:val="num" w:pos="2160"/>
        </w:tabs>
        <w:ind w:left="2160" w:hanging="180"/>
      </w:pPr>
    </w:lvl>
    <w:lvl w:ilvl="3" w:tplc="B13CD392" w:tentative="1">
      <w:start w:val="1"/>
      <w:numFmt w:val="decimal"/>
      <w:lvlText w:val="%4."/>
      <w:lvlJc w:val="left"/>
      <w:pPr>
        <w:tabs>
          <w:tab w:val="num" w:pos="2880"/>
        </w:tabs>
        <w:ind w:left="2880" w:hanging="360"/>
      </w:pPr>
    </w:lvl>
    <w:lvl w:ilvl="4" w:tplc="148C9674" w:tentative="1">
      <w:start w:val="1"/>
      <w:numFmt w:val="lowerLetter"/>
      <w:lvlText w:val="%5."/>
      <w:lvlJc w:val="left"/>
      <w:pPr>
        <w:tabs>
          <w:tab w:val="num" w:pos="3600"/>
        </w:tabs>
        <w:ind w:left="3600" w:hanging="360"/>
      </w:pPr>
    </w:lvl>
    <w:lvl w:ilvl="5" w:tplc="744E6308" w:tentative="1">
      <w:start w:val="1"/>
      <w:numFmt w:val="lowerRoman"/>
      <w:lvlText w:val="%6."/>
      <w:lvlJc w:val="right"/>
      <w:pPr>
        <w:tabs>
          <w:tab w:val="num" w:pos="4320"/>
        </w:tabs>
        <w:ind w:left="4320" w:hanging="180"/>
      </w:pPr>
    </w:lvl>
    <w:lvl w:ilvl="6" w:tplc="C0C273F0" w:tentative="1">
      <w:start w:val="1"/>
      <w:numFmt w:val="decimal"/>
      <w:lvlText w:val="%7."/>
      <w:lvlJc w:val="left"/>
      <w:pPr>
        <w:tabs>
          <w:tab w:val="num" w:pos="5040"/>
        </w:tabs>
        <w:ind w:left="5040" w:hanging="360"/>
      </w:pPr>
    </w:lvl>
    <w:lvl w:ilvl="7" w:tplc="353E102E" w:tentative="1">
      <w:start w:val="1"/>
      <w:numFmt w:val="lowerLetter"/>
      <w:lvlText w:val="%8."/>
      <w:lvlJc w:val="left"/>
      <w:pPr>
        <w:tabs>
          <w:tab w:val="num" w:pos="5760"/>
        </w:tabs>
        <w:ind w:left="5760" w:hanging="360"/>
      </w:pPr>
    </w:lvl>
    <w:lvl w:ilvl="8" w:tplc="3B06E574"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2E56F478">
      <w:start w:val="1"/>
      <w:numFmt w:val="decimal"/>
      <w:lvlText w:val="%1."/>
      <w:lvlJc w:val="left"/>
      <w:pPr>
        <w:tabs>
          <w:tab w:val="num" w:pos="1057"/>
        </w:tabs>
        <w:ind w:left="1057" w:hanging="360"/>
      </w:pPr>
      <w:rPr>
        <w:rFonts w:hint="default"/>
      </w:rPr>
    </w:lvl>
    <w:lvl w:ilvl="1" w:tplc="28D274C4" w:tentative="1">
      <w:start w:val="1"/>
      <w:numFmt w:val="lowerLetter"/>
      <w:lvlText w:val="%2."/>
      <w:lvlJc w:val="left"/>
      <w:pPr>
        <w:tabs>
          <w:tab w:val="num" w:pos="2137"/>
        </w:tabs>
        <w:ind w:left="2137" w:hanging="360"/>
      </w:pPr>
    </w:lvl>
    <w:lvl w:ilvl="2" w:tplc="18D295C4" w:tentative="1">
      <w:start w:val="1"/>
      <w:numFmt w:val="lowerRoman"/>
      <w:lvlText w:val="%3."/>
      <w:lvlJc w:val="right"/>
      <w:pPr>
        <w:tabs>
          <w:tab w:val="num" w:pos="2857"/>
        </w:tabs>
        <w:ind w:left="2857" w:hanging="180"/>
      </w:pPr>
    </w:lvl>
    <w:lvl w:ilvl="3" w:tplc="E86C110C" w:tentative="1">
      <w:start w:val="1"/>
      <w:numFmt w:val="decimal"/>
      <w:lvlText w:val="%4."/>
      <w:lvlJc w:val="left"/>
      <w:pPr>
        <w:tabs>
          <w:tab w:val="num" w:pos="3577"/>
        </w:tabs>
        <w:ind w:left="3577" w:hanging="360"/>
      </w:pPr>
    </w:lvl>
    <w:lvl w:ilvl="4" w:tplc="7B028142" w:tentative="1">
      <w:start w:val="1"/>
      <w:numFmt w:val="lowerLetter"/>
      <w:lvlText w:val="%5."/>
      <w:lvlJc w:val="left"/>
      <w:pPr>
        <w:tabs>
          <w:tab w:val="num" w:pos="4297"/>
        </w:tabs>
        <w:ind w:left="4297" w:hanging="360"/>
      </w:pPr>
    </w:lvl>
    <w:lvl w:ilvl="5" w:tplc="400ED45C" w:tentative="1">
      <w:start w:val="1"/>
      <w:numFmt w:val="lowerRoman"/>
      <w:lvlText w:val="%6."/>
      <w:lvlJc w:val="right"/>
      <w:pPr>
        <w:tabs>
          <w:tab w:val="num" w:pos="5017"/>
        </w:tabs>
        <w:ind w:left="5017" w:hanging="180"/>
      </w:pPr>
    </w:lvl>
    <w:lvl w:ilvl="6" w:tplc="8C6A6386" w:tentative="1">
      <w:start w:val="1"/>
      <w:numFmt w:val="decimal"/>
      <w:lvlText w:val="%7."/>
      <w:lvlJc w:val="left"/>
      <w:pPr>
        <w:tabs>
          <w:tab w:val="num" w:pos="5737"/>
        </w:tabs>
        <w:ind w:left="5737" w:hanging="360"/>
      </w:pPr>
    </w:lvl>
    <w:lvl w:ilvl="7" w:tplc="9FF87C74" w:tentative="1">
      <w:start w:val="1"/>
      <w:numFmt w:val="lowerLetter"/>
      <w:lvlText w:val="%8."/>
      <w:lvlJc w:val="left"/>
      <w:pPr>
        <w:tabs>
          <w:tab w:val="num" w:pos="6457"/>
        </w:tabs>
        <w:ind w:left="6457" w:hanging="360"/>
      </w:pPr>
    </w:lvl>
    <w:lvl w:ilvl="8" w:tplc="DE3068A8"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94E8FDE6">
      <w:start w:val="1"/>
      <w:numFmt w:val="decimal"/>
      <w:pStyle w:val="ATSNumber1"/>
      <w:lvlText w:val="%1)"/>
      <w:lvlJc w:val="left"/>
      <w:pPr>
        <w:tabs>
          <w:tab w:val="num" w:pos="720"/>
        </w:tabs>
        <w:ind w:left="720" w:hanging="360"/>
      </w:pPr>
    </w:lvl>
    <w:lvl w:ilvl="1" w:tplc="2D66253E" w:tentative="1">
      <w:start w:val="1"/>
      <w:numFmt w:val="lowerLetter"/>
      <w:lvlText w:val="%2."/>
      <w:lvlJc w:val="left"/>
      <w:pPr>
        <w:tabs>
          <w:tab w:val="num" w:pos="1440"/>
        </w:tabs>
        <w:ind w:left="1440" w:hanging="360"/>
      </w:pPr>
    </w:lvl>
    <w:lvl w:ilvl="2" w:tplc="4220546C" w:tentative="1">
      <w:start w:val="1"/>
      <w:numFmt w:val="lowerRoman"/>
      <w:lvlText w:val="%3."/>
      <w:lvlJc w:val="right"/>
      <w:pPr>
        <w:tabs>
          <w:tab w:val="num" w:pos="2160"/>
        </w:tabs>
        <w:ind w:left="2160" w:hanging="180"/>
      </w:pPr>
    </w:lvl>
    <w:lvl w:ilvl="3" w:tplc="032E4956" w:tentative="1">
      <w:start w:val="1"/>
      <w:numFmt w:val="decimal"/>
      <w:lvlText w:val="%4."/>
      <w:lvlJc w:val="left"/>
      <w:pPr>
        <w:tabs>
          <w:tab w:val="num" w:pos="2880"/>
        </w:tabs>
        <w:ind w:left="2880" w:hanging="360"/>
      </w:pPr>
    </w:lvl>
    <w:lvl w:ilvl="4" w:tplc="CD9C4F44" w:tentative="1">
      <w:start w:val="1"/>
      <w:numFmt w:val="lowerLetter"/>
      <w:lvlText w:val="%5."/>
      <w:lvlJc w:val="left"/>
      <w:pPr>
        <w:tabs>
          <w:tab w:val="num" w:pos="3600"/>
        </w:tabs>
        <w:ind w:left="3600" w:hanging="360"/>
      </w:pPr>
    </w:lvl>
    <w:lvl w:ilvl="5" w:tplc="59B050A4" w:tentative="1">
      <w:start w:val="1"/>
      <w:numFmt w:val="lowerRoman"/>
      <w:lvlText w:val="%6."/>
      <w:lvlJc w:val="right"/>
      <w:pPr>
        <w:tabs>
          <w:tab w:val="num" w:pos="4320"/>
        </w:tabs>
        <w:ind w:left="4320" w:hanging="180"/>
      </w:pPr>
    </w:lvl>
    <w:lvl w:ilvl="6" w:tplc="25849C24" w:tentative="1">
      <w:start w:val="1"/>
      <w:numFmt w:val="decimal"/>
      <w:lvlText w:val="%7."/>
      <w:lvlJc w:val="left"/>
      <w:pPr>
        <w:tabs>
          <w:tab w:val="num" w:pos="5040"/>
        </w:tabs>
        <w:ind w:left="5040" w:hanging="360"/>
      </w:pPr>
    </w:lvl>
    <w:lvl w:ilvl="7" w:tplc="A614BD98" w:tentative="1">
      <w:start w:val="1"/>
      <w:numFmt w:val="lowerLetter"/>
      <w:lvlText w:val="%8."/>
      <w:lvlJc w:val="left"/>
      <w:pPr>
        <w:tabs>
          <w:tab w:val="num" w:pos="5760"/>
        </w:tabs>
        <w:ind w:left="5760" w:hanging="360"/>
      </w:pPr>
    </w:lvl>
    <w:lvl w:ilvl="8" w:tplc="0734A618"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24342162">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F0A0DC94" w:tentative="1">
      <w:start w:val="1"/>
      <w:numFmt w:val="bullet"/>
      <w:lvlText w:val="o"/>
      <w:lvlJc w:val="left"/>
      <w:pPr>
        <w:tabs>
          <w:tab w:val="num" w:pos="2517"/>
        </w:tabs>
        <w:ind w:left="2517" w:hanging="360"/>
      </w:pPr>
      <w:rPr>
        <w:rFonts w:ascii="Courier New" w:hAnsi="Courier New" w:cs="Courier New" w:hint="default"/>
      </w:rPr>
    </w:lvl>
    <w:lvl w:ilvl="2" w:tplc="C0643894" w:tentative="1">
      <w:start w:val="1"/>
      <w:numFmt w:val="bullet"/>
      <w:lvlText w:val=""/>
      <w:lvlJc w:val="left"/>
      <w:pPr>
        <w:tabs>
          <w:tab w:val="num" w:pos="3237"/>
        </w:tabs>
        <w:ind w:left="3237" w:hanging="360"/>
      </w:pPr>
      <w:rPr>
        <w:rFonts w:ascii="Wingdings" w:hAnsi="Wingdings" w:hint="default"/>
      </w:rPr>
    </w:lvl>
    <w:lvl w:ilvl="3" w:tplc="E41A624A" w:tentative="1">
      <w:start w:val="1"/>
      <w:numFmt w:val="bullet"/>
      <w:lvlText w:val=""/>
      <w:lvlJc w:val="left"/>
      <w:pPr>
        <w:tabs>
          <w:tab w:val="num" w:pos="3957"/>
        </w:tabs>
        <w:ind w:left="3957" w:hanging="360"/>
      </w:pPr>
      <w:rPr>
        <w:rFonts w:ascii="Symbol" w:hAnsi="Symbol" w:hint="default"/>
      </w:rPr>
    </w:lvl>
    <w:lvl w:ilvl="4" w:tplc="493C0286" w:tentative="1">
      <w:start w:val="1"/>
      <w:numFmt w:val="bullet"/>
      <w:lvlText w:val="o"/>
      <w:lvlJc w:val="left"/>
      <w:pPr>
        <w:tabs>
          <w:tab w:val="num" w:pos="4677"/>
        </w:tabs>
        <w:ind w:left="4677" w:hanging="360"/>
      </w:pPr>
      <w:rPr>
        <w:rFonts w:ascii="Courier New" w:hAnsi="Courier New" w:cs="Courier New" w:hint="default"/>
      </w:rPr>
    </w:lvl>
    <w:lvl w:ilvl="5" w:tplc="3200BB72" w:tentative="1">
      <w:start w:val="1"/>
      <w:numFmt w:val="bullet"/>
      <w:lvlText w:val=""/>
      <w:lvlJc w:val="left"/>
      <w:pPr>
        <w:tabs>
          <w:tab w:val="num" w:pos="5397"/>
        </w:tabs>
        <w:ind w:left="5397" w:hanging="360"/>
      </w:pPr>
      <w:rPr>
        <w:rFonts w:ascii="Wingdings" w:hAnsi="Wingdings" w:hint="default"/>
      </w:rPr>
    </w:lvl>
    <w:lvl w:ilvl="6" w:tplc="8702C56C" w:tentative="1">
      <w:start w:val="1"/>
      <w:numFmt w:val="bullet"/>
      <w:lvlText w:val=""/>
      <w:lvlJc w:val="left"/>
      <w:pPr>
        <w:tabs>
          <w:tab w:val="num" w:pos="6117"/>
        </w:tabs>
        <w:ind w:left="6117" w:hanging="360"/>
      </w:pPr>
      <w:rPr>
        <w:rFonts w:ascii="Symbol" w:hAnsi="Symbol" w:hint="default"/>
      </w:rPr>
    </w:lvl>
    <w:lvl w:ilvl="7" w:tplc="791C9F80" w:tentative="1">
      <w:start w:val="1"/>
      <w:numFmt w:val="bullet"/>
      <w:lvlText w:val="o"/>
      <w:lvlJc w:val="left"/>
      <w:pPr>
        <w:tabs>
          <w:tab w:val="num" w:pos="6837"/>
        </w:tabs>
        <w:ind w:left="6837" w:hanging="360"/>
      </w:pPr>
      <w:rPr>
        <w:rFonts w:ascii="Courier New" w:hAnsi="Courier New" w:cs="Courier New" w:hint="default"/>
      </w:rPr>
    </w:lvl>
    <w:lvl w:ilvl="8" w:tplc="82B03D78"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517EB24C">
      <w:start w:val="1"/>
      <w:numFmt w:val="decimal"/>
      <w:pStyle w:val="ATSNumber2"/>
      <w:lvlText w:val="%1."/>
      <w:lvlJc w:val="left"/>
      <w:pPr>
        <w:tabs>
          <w:tab w:val="num" w:pos="720"/>
        </w:tabs>
        <w:ind w:left="720" w:hanging="360"/>
      </w:pPr>
      <w:rPr>
        <w:rFonts w:hint="default"/>
      </w:rPr>
    </w:lvl>
    <w:lvl w:ilvl="1" w:tplc="9DB803E8" w:tentative="1">
      <w:start w:val="1"/>
      <w:numFmt w:val="lowerLetter"/>
      <w:lvlText w:val="%2."/>
      <w:lvlJc w:val="left"/>
      <w:pPr>
        <w:tabs>
          <w:tab w:val="num" w:pos="1440"/>
        </w:tabs>
        <w:ind w:left="1440" w:hanging="360"/>
      </w:pPr>
    </w:lvl>
    <w:lvl w:ilvl="2" w:tplc="581A62B6" w:tentative="1">
      <w:start w:val="1"/>
      <w:numFmt w:val="lowerRoman"/>
      <w:lvlText w:val="%3."/>
      <w:lvlJc w:val="right"/>
      <w:pPr>
        <w:tabs>
          <w:tab w:val="num" w:pos="2160"/>
        </w:tabs>
        <w:ind w:left="2160" w:hanging="180"/>
      </w:pPr>
    </w:lvl>
    <w:lvl w:ilvl="3" w:tplc="3C60A4F0" w:tentative="1">
      <w:start w:val="1"/>
      <w:numFmt w:val="decimal"/>
      <w:lvlText w:val="%4."/>
      <w:lvlJc w:val="left"/>
      <w:pPr>
        <w:tabs>
          <w:tab w:val="num" w:pos="2880"/>
        </w:tabs>
        <w:ind w:left="2880" w:hanging="360"/>
      </w:pPr>
    </w:lvl>
    <w:lvl w:ilvl="4" w:tplc="1A80EA56" w:tentative="1">
      <w:start w:val="1"/>
      <w:numFmt w:val="lowerLetter"/>
      <w:lvlText w:val="%5."/>
      <w:lvlJc w:val="left"/>
      <w:pPr>
        <w:tabs>
          <w:tab w:val="num" w:pos="3600"/>
        </w:tabs>
        <w:ind w:left="3600" w:hanging="360"/>
      </w:pPr>
    </w:lvl>
    <w:lvl w:ilvl="5" w:tplc="90965F6E" w:tentative="1">
      <w:start w:val="1"/>
      <w:numFmt w:val="lowerRoman"/>
      <w:lvlText w:val="%6."/>
      <w:lvlJc w:val="right"/>
      <w:pPr>
        <w:tabs>
          <w:tab w:val="num" w:pos="4320"/>
        </w:tabs>
        <w:ind w:left="4320" w:hanging="180"/>
      </w:pPr>
    </w:lvl>
    <w:lvl w:ilvl="6" w:tplc="6C24385A" w:tentative="1">
      <w:start w:val="1"/>
      <w:numFmt w:val="decimal"/>
      <w:lvlText w:val="%7."/>
      <w:lvlJc w:val="left"/>
      <w:pPr>
        <w:tabs>
          <w:tab w:val="num" w:pos="5040"/>
        </w:tabs>
        <w:ind w:left="5040" w:hanging="360"/>
      </w:pPr>
    </w:lvl>
    <w:lvl w:ilvl="7" w:tplc="33D6E2C6" w:tentative="1">
      <w:start w:val="1"/>
      <w:numFmt w:val="lowerLetter"/>
      <w:lvlText w:val="%8."/>
      <w:lvlJc w:val="left"/>
      <w:pPr>
        <w:tabs>
          <w:tab w:val="num" w:pos="5760"/>
        </w:tabs>
        <w:ind w:left="5760" w:hanging="360"/>
      </w:pPr>
    </w:lvl>
    <w:lvl w:ilvl="8" w:tplc="798A27E6" w:tentative="1">
      <w:start w:val="1"/>
      <w:numFmt w:val="lowerRoman"/>
      <w:lvlText w:val="%9."/>
      <w:lvlJc w:val="right"/>
      <w:pPr>
        <w:tabs>
          <w:tab w:val="num" w:pos="6480"/>
        </w:tabs>
        <w:ind w:left="6480" w:hanging="180"/>
      </w:pPr>
    </w:lvl>
  </w:abstractNum>
  <w:num w:numId="1" w16cid:durableId="339087716">
    <w:abstractNumId w:val="9"/>
  </w:num>
  <w:num w:numId="2" w16cid:durableId="1338725618">
    <w:abstractNumId w:val="7"/>
  </w:num>
  <w:num w:numId="3" w16cid:durableId="154882344">
    <w:abstractNumId w:val="6"/>
  </w:num>
  <w:num w:numId="4" w16cid:durableId="1503547168">
    <w:abstractNumId w:val="5"/>
  </w:num>
  <w:num w:numId="5" w16cid:durableId="636489680">
    <w:abstractNumId w:val="4"/>
  </w:num>
  <w:num w:numId="6" w16cid:durableId="1211922712">
    <w:abstractNumId w:val="8"/>
  </w:num>
  <w:num w:numId="7" w16cid:durableId="622538795">
    <w:abstractNumId w:val="3"/>
  </w:num>
  <w:num w:numId="8" w16cid:durableId="890766819">
    <w:abstractNumId w:val="2"/>
  </w:num>
  <w:num w:numId="9" w16cid:durableId="1181503057">
    <w:abstractNumId w:val="1"/>
  </w:num>
  <w:num w:numId="10" w16cid:durableId="2118788211">
    <w:abstractNumId w:val="0"/>
  </w:num>
  <w:num w:numId="11" w16cid:durableId="159472796">
    <w:abstractNumId w:val="11"/>
  </w:num>
  <w:num w:numId="12" w16cid:durableId="949167959">
    <w:abstractNumId w:val="15"/>
  </w:num>
  <w:num w:numId="13" w16cid:durableId="1853300675">
    <w:abstractNumId w:val="14"/>
  </w:num>
  <w:num w:numId="14" w16cid:durableId="179005079">
    <w:abstractNumId w:val="12"/>
  </w:num>
  <w:num w:numId="15" w16cid:durableId="354306179">
    <w:abstractNumId w:val="13"/>
  </w:num>
  <w:num w:numId="16" w16cid:durableId="2076975651">
    <w:abstractNumId w:val="10"/>
  </w:num>
  <w:num w:numId="17" w16cid:durableId="1403017189">
    <w:abstractNumId w:val="11"/>
  </w:num>
  <w:num w:numId="18" w16cid:durableId="239994778">
    <w:abstractNumId w:val="15"/>
  </w:num>
  <w:num w:numId="19" w16cid:durableId="1466192076">
    <w:abstractNumId w:val="14"/>
  </w:num>
  <w:num w:numId="20" w16cid:durableId="1970740803">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se Luis Agraz">
    <w15:presenceInfo w15:providerId="AD" w15:userId="S::pepe.agraz@antarctictreaty.onmicrosoft.com::f896af2b-0cc8-4c72-80d9-6d0d7ce75f84"/>
  </w15:person>
  <w15:person w15:author="SCAR Admin">
    <w15:presenceInfo w15:providerId="None" w15:userId="SCAR Ad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4C9"/>
    <w:rsid w:val="0014679C"/>
    <w:rsid w:val="0018452B"/>
    <w:rsid w:val="001B325B"/>
    <w:rsid w:val="00456A86"/>
    <w:rsid w:val="004F508D"/>
    <w:rsid w:val="00540DD2"/>
    <w:rsid w:val="006A6927"/>
    <w:rsid w:val="007611CD"/>
    <w:rsid w:val="00A06911"/>
    <w:rsid w:val="00E424C9"/>
    <w:rsid w:val="00EB4763"/>
    <w:rsid w:val="00F505EC"/>
    <w:rsid w:val="00FA42F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FD6922"/>
  <w15:chartTrackingRefBased/>
  <w15:docId w15:val="{FAC71DB7-51AA-47E3-8025-742A4730E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iPriority="99" w:unhideWhenUsed="1"/>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link w:val="ATSHeading2Char"/>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ATSHeading2Char">
    <w:name w:val="ATS Heading 2 Char"/>
    <w:link w:val="ATSHeading2"/>
    <w:locked/>
    <w:rsid w:val="001B325B"/>
    <w:rPr>
      <w:rFonts w:ascii="Arial" w:hAnsi="Arial"/>
      <w:b/>
      <w:i/>
      <w:sz w:val="24"/>
      <w:szCs w:val="22"/>
      <w:lang w:val="en-GB" w:eastAsia="en-GB"/>
    </w:rPr>
  </w:style>
  <w:style w:type="paragraph" w:styleId="Revisin">
    <w:name w:val="Revision"/>
    <w:hidden/>
    <w:uiPriority w:val="99"/>
    <w:semiHidden/>
    <w:rsid w:val="007611CD"/>
    <w:rPr>
      <w:sz w:val="22"/>
      <w:szCs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7071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yperlink" Target="https://www.scar.org/science/antclimnow/home/" TargetMode="External"/><Relationship Id="rId26" Type="http://schemas.openxmlformats.org/officeDocument/2006/relationships/hyperlink" Target="https://doi.org/10.1029/2022EO220276" TargetMode="External"/><Relationship Id="rId21" Type="http://schemas.openxmlformats.org/officeDocument/2006/relationships/hyperlink" Target="https://zenodo.org/record/6535775" TargetMode="External"/><Relationship Id="rId34"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www.scar.org/science/instant/home/" TargetMode="External"/><Relationship Id="rId25" Type="http://schemas.openxmlformats.org/officeDocument/2006/relationships/hyperlink" Target="https://www.scar.org/science/plastic/home/" TargetMode="External"/><Relationship Id="rId33"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yperlink" Target="https://www.scar.org/science/ant-icon/home/" TargetMode="External"/><Relationship Id="rId20" Type="http://schemas.openxmlformats.org/officeDocument/2006/relationships/hyperlink" Target="https://youtu.be/P07sDH-kmw0" TargetMode="External"/><Relationship Id="rId29" Type="http://schemas.openxmlformats.org/officeDocument/2006/relationships/hyperlink" Target="https://scarschass2023.ulusofona.p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www.scar.org/scar-library/reports-and-bulletins/scar-reports/5797-scar-report-42/file/" TargetMode="External"/><Relationship Id="rId32" Type="http://schemas.openxmlformats.org/officeDocument/2006/relationships/hyperlink" Target="https://instant2023.org/"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scar.org/science/srp/" TargetMode="External"/><Relationship Id="rId23" Type="http://schemas.openxmlformats.org/officeDocument/2006/relationships/hyperlink" Target="https://zenodo.org/record/7704405" TargetMode="External"/><Relationship Id="rId28" Type="http://schemas.openxmlformats.org/officeDocument/2006/relationships/hyperlink" Target="https://www.scar.org/science/skeg/home/" TargetMode="External"/><Relationship Id="rId36" Type="http://schemas.microsoft.com/office/2011/relationships/people" Target="people.xml"/><Relationship Id="rId10" Type="http://schemas.openxmlformats.org/officeDocument/2006/relationships/footer" Target="footer1.xml"/><Relationship Id="rId19" Type="http://schemas.openxmlformats.org/officeDocument/2006/relationships/hyperlink" Target="https://www.scar.org/science/agata/home/" TargetMode="External"/><Relationship Id="rId31" Type="http://schemas.openxmlformats.org/officeDocument/2006/relationships/hyperlink" Target="https://SOOSsymposium2023.au/"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scar.org/" TargetMode="External"/><Relationship Id="rId22" Type="http://schemas.openxmlformats.org/officeDocument/2006/relationships/hyperlink" Target="https://zenodo.org/record/7699900" TargetMode="External"/><Relationship Id="rId27" Type="http://schemas.openxmlformats.org/officeDocument/2006/relationships/hyperlink" Target="https://www.scar.org/science/rings/news/" TargetMode="External"/><Relationship Id="rId30" Type="http://schemas.openxmlformats.org/officeDocument/2006/relationships/hyperlink" Target="https://www.confer.co.nz/scarbiology2023/" TargetMode="External"/><Relationship Id="rId35"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29BBE8F-C12D-ED4F-9F45-6AF5B8429F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6</Pages>
  <Words>1532</Words>
  <Characters>10832</Characters>
  <Application>Microsoft Office Word</Application>
  <DocSecurity>0</DocSecurity>
  <Lines>90</Lines>
  <Paragraphs>24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(Paper title:)</vt:lpstr>
      <vt:lpstr>(Paper title:)</vt:lpstr>
    </vt:vector>
  </TitlesOfParts>
  <Company>ATS</Company>
  <LinksUpToDate>false</LinksUpToDate>
  <CharactersWithSpaces>12340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Jose Luis Agraz</dc:creator>
  <cp:lastModifiedBy>Jose Luis Agraz</cp:lastModifiedBy>
  <cp:revision>7</cp:revision>
  <cp:lastPrinted>2008-01-22T18:20:00Z</cp:lastPrinted>
  <dcterms:created xsi:type="dcterms:W3CDTF">2023-05-12T11:59:00Z</dcterms:created>
  <dcterms:modified xsi:type="dcterms:W3CDTF">2023-05-12T14:01:00Z</dcterms:modified>
</cp:coreProperties>
</file>